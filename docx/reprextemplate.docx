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1BA2B" w14:textId="77777777" w:rsidR="0089756D" w:rsidRDefault="00B80FE6">
      <w:pPr>
        <w:pStyle w:val="Title"/>
      </w:pPr>
      <w:r>
        <w:t>Technical Documentation: Reproducible Harmonization of Arab Barometer Files</w:t>
      </w:r>
    </w:p>
    <w:p w14:paraId="5411BA2C" w14:textId="77777777" w:rsidR="0089756D" w:rsidRDefault="00B80FE6">
      <w:pPr>
        <w:pStyle w:val="Subtitle"/>
      </w:pPr>
      <w:r>
        <w:t xml:space="preserve">Mohamed </w:t>
      </w:r>
      <w:proofErr w:type="spellStart"/>
      <w:r>
        <w:t>Abufalgha</w:t>
      </w:r>
      <w:proofErr w:type="spellEnd"/>
      <w:r>
        <w:t xml:space="preserve">, Zuzana </w:t>
      </w:r>
      <w:proofErr w:type="spellStart"/>
      <w:r>
        <w:t>Gombiková</w:t>
      </w:r>
      <w:proofErr w:type="spellEnd"/>
      <w:r>
        <w:t>, Daniel Antal,</w:t>
      </w:r>
      <w:sdt>
        <w:sdtPr>
          <w:tag w:val="goog_rdk_0"/>
          <w:id w:val="1372185562"/>
        </w:sdtPr>
        <w:sdtEndPr/>
        <w:sdtContent>
          <w:ins w:id="0" w:author="Zuzana Gombikova" w:date="2020-09-20T17:06:00Z">
            <w:r>
              <w:br/>
            </w:r>
          </w:ins>
        </w:sdtContent>
      </w:sdt>
      <w:sdt>
        <w:sdtPr>
          <w:tag w:val="goog_rdk_1"/>
          <w:id w:val="-1671787365"/>
        </w:sdtPr>
        <w:sdtEndPr/>
        <w:sdtContent>
          <w:del w:id="1" w:author="Zuzana Gombikova" w:date="2020-09-20T17:06:00Z">
            <w:r>
              <w:delText xml:space="preserve"> </w:delText>
            </w:r>
          </w:del>
        </w:sdtContent>
      </w:sdt>
      <w:r>
        <w:t xml:space="preserve">Michael Robbins, </w:t>
      </w:r>
      <w:proofErr w:type="spellStart"/>
      <w:r>
        <w:t>MaryClare</w:t>
      </w:r>
      <w:proofErr w:type="spellEnd"/>
      <w:r>
        <w:t xml:space="preserve"> Roche</w:t>
      </w:r>
    </w:p>
    <w:p w14:paraId="5411BA2D" w14:textId="77777777" w:rsidR="0089756D" w:rsidRDefault="00B80FE6">
      <w:pPr>
        <w:keepNext/>
        <w:keepLines/>
        <w:pBdr>
          <w:top w:val="nil"/>
          <w:left w:val="nil"/>
          <w:bottom w:val="nil"/>
          <w:right w:val="nil"/>
          <w:between w:val="nil"/>
        </w:pBdr>
        <w:jc w:val="center"/>
        <w:rPr>
          <w:rFonts w:ascii="Roboto" w:hAnsi="Roboto"/>
          <w:color w:val="000000"/>
          <w:sz w:val="32"/>
          <w:szCs w:val="32"/>
        </w:rPr>
      </w:pPr>
      <w:r>
        <w:rPr>
          <w:rFonts w:ascii="Roboto" w:hAnsi="Roboto"/>
          <w:color w:val="000000"/>
          <w:sz w:val="32"/>
          <w:szCs w:val="32"/>
        </w:rPr>
        <w:t>2020-09-20</w:t>
      </w:r>
    </w:p>
    <w:p w14:paraId="5411BA2E" w14:textId="77777777" w:rsidR="0089756D" w:rsidRDefault="00B80FE6">
      <w:pPr>
        <w:pStyle w:val="Heading1"/>
      </w:pPr>
      <w:r>
        <w:lastRenderedPageBreak/>
        <w:br w:type="page"/>
      </w:r>
      <w:bookmarkStart w:id="2" w:name="bookmark=id.gjdgxs" w:colFirst="0" w:colLast="0"/>
      <w:bookmarkEnd w:id="2"/>
      <w:r>
        <w:lastRenderedPageBreak/>
        <w:t>Overview</w:t>
      </w:r>
    </w:p>
    <w:p w14:paraId="5411BA2F"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To accommodate different workflows, this document is available in numerous formats. It is available (and probably best viewed) as a password protected project intranet website on </w:t>
      </w:r>
      <w:hyperlink r:id="rId6">
        <w:r>
          <w:rPr>
            <w:rFonts w:ascii="Roboto" w:hAnsi="Roboto"/>
            <w:color w:val="3EA135"/>
          </w:rPr>
          <w:t>arabbarometer.dat</w:t>
        </w:r>
        <w:r>
          <w:rPr>
            <w:rFonts w:ascii="Roboto" w:hAnsi="Roboto"/>
            <w:color w:val="3EA135"/>
          </w:rPr>
          <w:t>aobservatory.eu</w:t>
        </w:r>
      </w:hyperlink>
      <w:r>
        <w:rPr>
          <w:rFonts w:ascii="Roboto" w:hAnsi="Roboto"/>
          <w:color w:val="000000"/>
        </w:rPr>
        <w:t>.</w:t>
      </w:r>
    </w:p>
    <w:p w14:paraId="5411BA30"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While </w:t>
      </w:r>
      <w:hyperlink r:id="rId7">
        <w:proofErr w:type="spellStart"/>
        <w:r>
          <w:rPr>
            <w:rFonts w:ascii="Roboto" w:hAnsi="Roboto"/>
            <w:color w:val="3EA135"/>
          </w:rPr>
          <w:t>retroharmonize</w:t>
        </w:r>
        <w:proofErr w:type="spellEnd"/>
      </w:hyperlink>
      <w:r>
        <w:rPr>
          <w:rFonts w:ascii="Roboto" w:hAnsi="Roboto"/>
          <w:color w:val="000000"/>
        </w:rPr>
        <w:t xml:space="preserve"> is open-source, and open for all, and we expect that we will create materials that are certainly not confidential, we tried to set up a private repo and </w:t>
      </w:r>
      <w:sdt>
        <w:sdtPr>
          <w:tag w:val="goog_rdk_2"/>
          <w:id w:val="-466750149"/>
        </w:sdtPr>
        <w:sdtEndPr/>
        <w:sdtContent>
          <w:sdt>
            <w:sdtPr>
              <w:tag w:val="goog_rdk_3"/>
              <w:id w:val="2006309324"/>
            </w:sdtPr>
            <w:sdtEndPr/>
            <w:sdtContent>
              <w:del w:id="3" w:author="Zuzana Gombikova" w:date="2020-09-20T17:06:00Z">
                <w:r>
                  <w:rPr>
                    <w:rFonts w:ascii="Roboto" w:hAnsi="Roboto"/>
                    <w:color w:val="000000"/>
                  </w:rPr>
                  <w:delText>and</w:delText>
                </w:r>
              </w:del>
            </w:sdtContent>
          </w:sdt>
          <w:del w:id="4" w:author="Zuzana Gombikova" w:date="2020-09-20T17:06:00Z">
            <w:r>
              <w:rPr>
                <w:rFonts w:ascii="Roboto" w:hAnsi="Roboto"/>
                <w:color w:val="000000"/>
              </w:rPr>
              <w:delText xml:space="preserve"> </w:delText>
            </w:r>
          </w:del>
        </w:sdtContent>
      </w:sdt>
      <w:r>
        <w:rPr>
          <w:rFonts w:ascii="Roboto" w:hAnsi="Roboto"/>
          <w:color w:val="000000"/>
        </w:rPr>
        <w:t>workflow that is discrete, lean, and leaves the choice to make results visible for the Arab Barometer team.</w:t>
      </w:r>
    </w:p>
    <w:p w14:paraId="5411BA31" w14:textId="4B386672" w:rsidR="0089756D" w:rsidRDefault="00B80FE6">
      <w:pPr>
        <w:pBdr>
          <w:top w:val="nil"/>
          <w:left w:val="nil"/>
          <w:bottom w:val="nil"/>
          <w:right w:val="nil"/>
          <w:between w:val="nil"/>
        </w:pBdr>
        <w:spacing w:before="180" w:after="180"/>
        <w:rPr>
          <w:rFonts w:ascii="Roboto" w:hAnsi="Roboto"/>
          <w:color w:val="000000"/>
        </w:rPr>
      </w:pPr>
      <w:sdt>
        <w:sdtPr>
          <w:tag w:val="goog_rdk_5"/>
          <w:id w:val="1404802306"/>
        </w:sdtPr>
        <w:sdtEndPr/>
        <w:sdtContent>
          <w:ins w:id="5" w:author="Zuzana Gombikova" w:date="2020-09-20T17:15:00Z">
            <w:r>
              <w:rPr>
                <w:rFonts w:ascii="Roboto" w:hAnsi="Roboto"/>
                <w:color w:val="000000"/>
              </w:rPr>
              <w:t>In the Annex, y</w:t>
            </w:r>
          </w:ins>
        </w:sdtContent>
      </w:sdt>
      <w:sdt>
        <w:sdtPr>
          <w:tag w:val="goog_rdk_6"/>
          <w:id w:val="-1097867672"/>
        </w:sdtPr>
        <w:sdtEndPr/>
        <w:sdtContent>
          <w:del w:id="6" w:author="Zuzana Gombikova" w:date="2020-09-20T17:15:00Z">
            <w:r>
              <w:rPr>
                <w:rFonts w:ascii="Roboto" w:hAnsi="Roboto"/>
                <w:color w:val="000000"/>
              </w:rPr>
              <w:delText>Y</w:delText>
            </w:r>
          </w:del>
        </w:sdtContent>
      </w:sdt>
      <w:r>
        <w:rPr>
          <w:rFonts w:ascii="Roboto" w:hAnsi="Roboto"/>
          <w:color w:val="000000"/>
        </w:rPr>
        <w:t xml:space="preserve">ou can </w:t>
      </w:r>
      <w:sdt>
        <w:sdtPr>
          <w:tag w:val="goog_rdk_7"/>
          <w:id w:val="-1654438621"/>
        </w:sdtPr>
        <w:sdtEndPr/>
        <w:sdtContent>
          <w:ins w:id="7" w:author="Zuzana Gombikova" w:date="2020-09-20T17:15:00Z">
            <w:r>
              <w:rPr>
                <w:rFonts w:ascii="Roboto" w:hAnsi="Roboto"/>
                <w:color w:val="000000"/>
              </w:rPr>
              <w:t>see</w:t>
            </w:r>
          </w:ins>
        </w:sdtContent>
      </w:sdt>
      <w:sdt>
        <w:sdtPr>
          <w:tag w:val="goog_rdk_8"/>
          <w:id w:val="-1790496304"/>
        </w:sdtPr>
        <w:sdtEndPr/>
        <w:sdtContent>
          <w:del w:id="8" w:author="Zuzana Gombikova" w:date="2020-09-20T17:15:00Z">
            <w:r>
              <w:rPr>
                <w:rFonts w:ascii="Roboto" w:hAnsi="Roboto"/>
                <w:color w:val="000000"/>
              </w:rPr>
              <w:delText>find</w:delText>
            </w:r>
          </w:del>
        </w:sdtContent>
      </w:sdt>
      <w:r>
        <w:rPr>
          <w:rFonts w:ascii="Roboto" w:hAnsi="Roboto"/>
          <w:color w:val="000000"/>
        </w:rPr>
        <w:t xml:space="preserve"> </w:t>
      </w:r>
      <w:sdt>
        <w:sdtPr>
          <w:tag w:val="goog_rdk_9"/>
          <w:id w:val="1114635108"/>
        </w:sdtPr>
        <w:sdtEndPr/>
        <w:sdtContent>
          <w:del w:id="9" w:author="Zuzana Gombikova" w:date="2020-09-20T17:15:00Z">
            <w:r>
              <w:rPr>
                <w:rFonts w:ascii="Roboto" w:hAnsi="Roboto"/>
                <w:color w:val="000000"/>
              </w:rPr>
              <w:delText xml:space="preserve">in the Annex </w:delText>
            </w:r>
          </w:del>
        </w:sdtContent>
      </w:sdt>
      <w:r>
        <w:rPr>
          <w:rFonts w:ascii="Roboto" w:hAnsi="Roboto"/>
          <w:color w:val="000000"/>
        </w:rPr>
        <w:t>who has access to our private repo, and of course, how can you add any of your colleagues</w:t>
      </w:r>
      <w:r>
        <w:rPr>
          <w:rFonts w:ascii="Roboto" w:hAnsi="Roboto"/>
          <w:color w:val="000000"/>
        </w:rPr>
        <w:t xml:space="preserve"> to have oversight of the entire process.</w:t>
      </w:r>
    </w:p>
    <w:p w14:paraId="5411BA32"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b/>
          <w:color w:val="000000"/>
        </w:rPr>
        <w:t>Project Planning &amp; Management</w:t>
      </w:r>
      <w:sdt>
        <w:sdtPr>
          <w:tag w:val="goog_rdk_10"/>
          <w:id w:val="-1456781903"/>
        </w:sdtPr>
        <w:sdtEndPr/>
        <w:sdtContent>
          <w:del w:id="10" w:author="Zuzana Gombikova" w:date="2020-09-20T17:16:00Z">
            <w:r>
              <w:rPr>
                <w:rFonts w:ascii="Roboto" w:hAnsi="Roboto"/>
                <w:color w:val="000000"/>
              </w:rPr>
              <w:delText>:</w:delText>
            </w:r>
          </w:del>
        </w:sdtContent>
      </w:sdt>
    </w:p>
    <w:p w14:paraId="5411BA33" w14:textId="77777777" w:rsidR="0089756D" w:rsidRDefault="00B80FE6">
      <w:pPr>
        <w:pBdr>
          <w:top w:val="nil"/>
          <w:left w:val="nil"/>
          <w:bottom w:val="nil"/>
          <w:right w:val="nil"/>
          <w:between w:val="nil"/>
        </w:pBdr>
        <w:spacing w:before="180" w:after="180"/>
        <w:rPr>
          <w:rFonts w:ascii="Roboto" w:hAnsi="Roboto"/>
          <w:color w:val="000000"/>
        </w:rPr>
      </w:pPr>
      <w:sdt>
        <w:sdtPr>
          <w:tag w:val="goog_rdk_12"/>
          <w:id w:val="-199086444"/>
        </w:sdtPr>
        <w:sdtEndPr/>
        <w:sdtContent>
          <w:del w:id="11" w:author="Zuzana Gombikova" w:date="2020-09-20T17:15:00Z">
            <w:r>
              <w:rPr>
                <w:rFonts w:ascii="Roboto" w:hAnsi="Roboto"/>
                <w:color w:val="000000"/>
              </w:rPr>
              <w:delText xml:space="preserve">1 </w:delText>
            </w:r>
          </w:del>
        </w:sdtContent>
      </w:sdt>
      <w:hyperlink w:anchor="bookmark=id.30j0zll">
        <w:r>
          <w:rPr>
            <w:rFonts w:ascii="Roboto" w:hAnsi="Roboto"/>
            <w:color w:val="3EA135"/>
          </w:rPr>
          <w:t>Project Planning &amp; Management</w:t>
        </w:r>
      </w:hyperlink>
      <w:r>
        <w:rPr>
          <w:rFonts w:ascii="Roboto" w:hAnsi="Roboto"/>
          <w:color w:val="000000"/>
        </w:rPr>
        <w:t xml:space="preserve"> </w:t>
      </w:r>
      <w:sdt>
        <w:sdtPr>
          <w:tag w:val="goog_rdk_13"/>
          <w:id w:val="773211002"/>
        </w:sdtPr>
        <w:sdtEndPr/>
        <w:sdtContent>
          <w:ins w:id="12" w:author="Zuzana Gombikova" w:date="2020-09-20T17:16:00Z">
            <w:r>
              <w:rPr>
                <w:rFonts w:ascii="Roboto" w:hAnsi="Roboto"/>
                <w:color w:val="000000"/>
              </w:rPr>
              <w:t>consists</w:t>
            </w:r>
          </w:ins>
        </w:sdtContent>
      </w:sdt>
      <w:sdt>
        <w:sdtPr>
          <w:tag w:val="goog_rdk_14"/>
          <w:id w:val="-417171477"/>
        </w:sdtPr>
        <w:sdtEndPr/>
        <w:sdtContent>
          <w:del w:id="13" w:author="Zuzana Gombikova" w:date="2020-09-20T17:16:00Z">
            <w:r>
              <w:rPr>
                <w:rFonts w:ascii="Roboto" w:hAnsi="Roboto"/>
                <w:color w:val="000000"/>
              </w:rPr>
              <w:delText>is made</w:delText>
            </w:r>
          </w:del>
        </w:sdtContent>
      </w:sdt>
      <w:r>
        <w:rPr>
          <w:rFonts w:ascii="Roboto" w:hAnsi="Roboto"/>
          <w:color w:val="000000"/>
        </w:rPr>
        <w:t xml:space="preserve"> of three parts.</w:t>
      </w:r>
    </w:p>
    <w:p w14:paraId="5411BA34" w14:textId="77777777" w:rsidR="0089756D" w:rsidRDefault="00B80FE6">
      <w:pPr>
        <w:pBdr>
          <w:top w:val="nil"/>
          <w:left w:val="nil"/>
          <w:bottom w:val="nil"/>
          <w:right w:val="nil"/>
          <w:between w:val="nil"/>
        </w:pBdr>
        <w:spacing w:before="180" w:after="180"/>
        <w:rPr>
          <w:rFonts w:ascii="Roboto" w:hAnsi="Roboto"/>
          <w:color w:val="000000"/>
        </w:rPr>
      </w:pPr>
      <w:sdt>
        <w:sdtPr>
          <w:tag w:val="goog_rdk_16"/>
          <w:id w:val="-984092956"/>
        </w:sdtPr>
        <w:sdtEndPr/>
        <w:sdtContent>
          <w:del w:id="14" w:author="Zuzana Gombikova" w:date="2020-09-20T17:15:00Z">
            <w:r>
              <w:rPr>
                <w:rFonts w:ascii="Roboto" w:hAnsi="Roboto"/>
                <w:color w:val="000000"/>
              </w:rPr>
              <w:delText xml:space="preserve">1.1 </w:delText>
            </w:r>
          </w:del>
        </w:sdtContent>
      </w:sdt>
      <w:sdt>
        <w:sdtPr>
          <w:tag w:val="goog_rdk_17"/>
          <w:id w:val="445119690"/>
        </w:sdtPr>
        <w:sdtEndPr/>
        <w:sdtContent>
          <w:ins w:id="15" w:author="Zuzana Gombikova" w:date="2020-09-20T17:15:00Z">
            <w:r>
              <w:rPr>
                <w:rFonts w:ascii="Roboto" w:hAnsi="Roboto"/>
                <w:color w:val="000000"/>
              </w:rPr>
              <w:t xml:space="preserve">Part </w:t>
            </w:r>
          </w:ins>
        </w:sdtContent>
      </w:sdt>
      <w:hyperlink w:anchor="bookmark=id.1fob9te">
        <w:r>
          <w:rPr>
            <w:rFonts w:ascii="Roboto" w:hAnsi="Roboto"/>
            <w:color w:val="3EA135"/>
          </w:rPr>
          <w:t>General questions</w:t>
        </w:r>
      </w:hyperlink>
      <w:sdt>
        <w:sdtPr>
          <w:tag w:val="goog_rdk_18"/>
          <w:id w:val="913043051"/>
        </w:sdtPr>
        <w:sdtEndPr/>
        <w:sdtContent>
          <w:ins w:id="16" w:author="Zuzana Gombikova" w:date="2020-09-20T17:16:00Z">
            <w:r>
              <w:fldChar w:fldCharType="begin"/>
            </w:r>
            <w:r>
              <w:instrText>HYPERLINK \l "bookmark=id.1fob9te"</w:instrText>
            </w:r>
            <w:r>
              <w:fldChar w:fldCharType="separate"/>
            </w:r>
            <w:r>
              <w:rPr>
                <w:rFonts w:ascii="Roboto" w:hAnsi="Roboto"/>
                <w:color w:val="3EA135"/>
              </w:rPr>
              <w:t xml:space="preserve"> &amp;</w:t>
            </w:r>
            <w:r>
              <w:fldChar w:fldCharType="end"/>
            </w:r>
          </w:ins>
        </w:sdtContent>
      </w:sdt>
      <w:sdt>
        <w:sdtPr>
          <w:tag w:val="goog_rdk_19"/>
          <w:id w:val="-385417672"/>
        </w:sdtPr>
        <w:sdtEndPr/>
        <w:sdtContent>
          <w:del w:id="17" w:author="Zuzana Gombikova" w:date="2020-09-20T17:16:00Z">
            <w:r>
              <w:fldChar w:fldCharType="begin"/>
            </w:r>
            <w:r>
              <w:delInstrText>HYPERLINK \l "bookmark=id.1fob9te"</w:delInstrText>
            </w:r>
            <w:r>
              <w:fldChar w:fldCharType="separate"/>
            </w:r>
            <w:r>
              <w:rPr>
                <w:rFonts w:ascii="Roboto" w:hAnsi="Roboto"/>
                <w:color w:val="3EA135"/>
              </w:rPr>
              <w:delText>,</w:delText>
            </w:r>
            <w:r>
              <w:fldChar w:fldCharType="end"/>
            </w:r>
          </w:del>
        </w:sdtContent>
      </w:sdt>
      <w:hyperlink w:anchor="bookmark=id.1fob9te">
        <w:r>
          <w:rPr>
            <w:rFonts w:ascii="Roboto" w:hAnsi="Roboto"/>
            <w:color w:val="3EA135"/>
          </w:rPr>
          <w:t xml:space="preserve"> clarifications</w:t>
        </w:r>
      </w:hyperlink>
      <w:r>
        <w:rPr>
          <w:rFonts w:ascii="Roboto" w:hAnsi="Roboto"/>
          <w:color w:val="000000"/>
        </w:rPr>
        <w:t xml:space="preserve"> currently </w:t>
      </w:r>
      <w:sdt>
        <w:sdtPr>
          <w:tag w:val="goog_rdk_20"/>
          <w:id w:val="659658783"/>
        </w:sdtPr>
        <w:sdtEndPr/>
        <w:sdtContent>
          <w:ins w:id="18" w:author="Zuzana Gombikova" w:date="2020-09-20T17:16:00Z">
            <w:r>
              <w:rPr>
                <w:rFonts w:ascii="Roboto" w:hAnsi="Roboto"/>
                <w:color w:val="000000"/>
              </w:rPr>
              <w:t>contains</w:t>
            </w:r>
          </w:ins>
        </w:sdtContent>
      </w:sdt>
      <w:sdt>
        <w:sdtPr>
          <w:tag w:val="goog_rdk_21"/>
          <w:id w:val="718558021"/>
        </w:sdtPr>
        <w:sdtEndPr/>
        <w:sdtContent>
          <w:del w:id="19" w:author="Zuzana Gombikova" w:date="2020-09-20T17:16:00Z">
            <w:r>
              <w:rPr>
                <w:rFonts w:ascii="Roboto" w:hAnsi="Roboto"/>
                <w:color w:val="000000"/>
              </w:rPr>
              <w:delText>has</w:delText>
            </w:r>
          </w:del>
        </w:sdtContent>
      </w:sdt>
      <w:r>
        <w:rPr>
          <w:rFonts w:ascii="Roboto" w:hAnsi="Roboto"/>
          <w:color w:val="000000"/>
        </w:rPr>
        <w:t xml:space="preserve"> questions from Daniel to the Arab Barometer team about considerations, or survey file specific questions that should be taken into account for our joint work.</w:t>
      </w:r>
    </w:p>
    <w:p w14:paraId="5411BA35" w14:textId="77777777" w:rsidR="0089756D" w:rsidRDefault="00B80FE6">
      <w:pPr>
        <w:pBdr>
          <w:top w:val="nil"/>
          <w:left w:val="nil"/>
          <w:bottom w:val="nil"/>
          <w:right w:val="nil"/>
          <w:between w:val="nil"/>
        </w:pBdr>
        <w:spacing w:before="100" w:after="100"/>
        <w:rPr>
          <w:rFonts w:ascii="Calibri" w:eastAsia="Calibri" w:hAnsi="Calibri" w:cs="Calibri"/>
          <w:color w:val="000000"/>
          <w:sz w:val="20"/>
          <w:szCs w:val="20"/>
        </w:rPr>
      </w:pPr>
      <w:sdt>
        <w:sdtPr>
          <w:tag w:val="goog_rdk_22"/>
          <w:id w:val="-998583325"/>
        </w:sdtPr>
        <w:sdtEndPr/>
        <w:sdtContent>
          <w:commentRangeStart w:id="20"/>
        </w:sdtContent>
      </w:sdt>
      <w:r>
        <w:rPr>
          <w:rFonts w:ascii="Calibri" w:eastAsia="Calibri" w:hAnsi="Calibri" w:cs="Calibri"/>
          <w:color w:val="000000"/>
          <w:sz w:val="20"/>
          <w:szCs w:val="20"/>
        </w:rPr>
        <w:t xml:space="preserve">Please review the 1.2 </w:t>
      </w:r>
      <w:hyperlink w:anchor="bookmark=id.2et92p0">
        <w:r>
          <w:rPr>
            <w:rFonts w:ascii="Calibri" w:eastAsia="Calibri" w:hAnsi="Calibri" w:cs="Calibri"/>
            <w:color w:val="3EA135"/>
            <w:sz w:val="20"/>
            <w:szCs w:val="20"/>
          </w:rPr>
          <w:t>Specific questions</w:t>
        </w:r>
      </w:hyperlink>
      <w:r>
        <w:rPr>
          <w:rFonts w:ascii="Calibri" w:eastAsia="Calibri" w:hAnsi="Calibri" w:cs="Calibri"/>
          <w:color w:val="000000"/>
          <w:sz w:val="20"/>
          <w:szCs w:val="20"/>
        </w:rPr>
        <w:t>. They are s</w:t>
      </w:r>
      <w:r>
        <w:rPr>
          <w:rFonts w:ascii="Calibri" w:eastAsia="Calibri" w:hAnsi="Calibri" w:cs="Calibri"/>
          <w:color w:val="000000"/>
          <w:sz w:val="20"/>
          <w:szCs w:val="20"/>
        </w:rPr>
        <w:t>imple issues that can be cleared off to deliver the first outcomes.</w:t>
      </w:r>
      <w:commentRangeEnd w:id="20"/>
      <w:r>
        <w:commentReference w:id="20"/>
      </w:r>
    </w:p>
    <w:p w14:paraId="5411BA36"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When</w:t>
      </w:r>
      <w:sdt>
        <w:sdtPr>
          <w:tag w:val="goog_rdk_23"/>
          <w:id w:val="1934707536"/>
        </w:sdtPr>
        <w:sdtEndPr/>
        <w:sdtContent>
          <w:ins w:id="21" w:author="Zuzana Gombikova" w:date="2020-09-20T17:19:00Z">
            <w:r>
              <w:rPr>
                <w:rFonts w:ascii="Roboto" w:hAnsi="Roboto"/>
                <w:color w:val="000000"/>
              </w:rPr>
              <w:t xml:space="preserve"> the second</w:t>
            </w:r>
          </w:ins>
        </w:sdtContent>
      </w:sdt>
      <w:r>
        <w:rPr>
          <w:rFonts w:ascii="Roboto" w:hAnsi="Roboto"/>
          <w:color w:val="000000"/>
        </w:rPr>
        <w:t xml:space="preserve"> </w:t>
      </w:r>
      <w:sdt>
        <w:sdtPr>
          <w:tag w:val="goog_rdk_24"/>
          <w:id w:val="-1947535952"/>
        </w:sdtPr>
        <w:sdtEndPr/>
        <w:sdtContent>
          <w:ins w:id="22" w:author="Zuzana Gombikova" w:date="2020-09-20T17:18:00Z">
            <w:r>
              <w:rPr>
                <w:rFonts w:ascii="Roboto" w:hAnsi="Roboto"/>
                <w:color w:val="000000"/>
              </w:rPr>
              <w:t>part,</w:t>
            </w:r>
          </w:ins>
        </w:sdtContent>
      </w:sdt>
      <w:sdt>
        <w:sdtPr>
          <w:tag w:val="goog_rdk_25"/>
          <w:id w:val="-748040594"/>
        </w:sdtPr>
        <w:sdtEndPr/>
        <w:sdtContent>
          <w:del w:id="23" w:author="Zuzana Gombikova" w:date="2020-09-20T17:18:00Z">
            <w:r>
              <w:rPr>
                <w:rFonts w:ascii="Roboto" w:hAnsi="Roboto"/>
                <w:color w:val="000000"/>
              </w:rPr>
              <w:delText>1.2</w:delText>
            </w:r>
          </w:del>
        </w:sdtContent>
      </w:sdt>
      <w:r>
        <w:rPr>
          <w:rFonts w:ascii="Roboto" w:hAnsi="Roboto"/>
          <w:color w:val="000000"/>
        </w:rPr>
        <w:t xml:space="preserve"> </w:t>
      </w:r>
      <w:hyperlink w:anchor="bookmark=id.2et92p0">
        <w:r>
          <w:rPr>
            <w:rFonts w:ascii="Roboto" w:hAnsi="Roboto"/>
            <w:color w:val="3EA135"/>
          </w:rPr>
          <w:t>Specific questions</w:t>
        </w:r>
      </w:hyperlink>
      <w:sdt>
        <w:sdtPr>
          <w:tag w:val="goog_rdk_26"/>
          <w:id w:val="-1159376049"/>
        </w:sdtPr>
        <w:sdtEndPr/>
        <w:sdtContent>
          <w:ins w:id="24" w:author="Zuzana Gombikova" w:date="2020-09-20T17:19:00Z">
            <w:r>
              <w:rPr>
                <w:rFonts w:ascii="Roboto" w:hAnsi="Roboto"/>
                <w:color w:val="3EA135"/>
              </w:rPr>
              <w:t>,</w:t>
            </w:r>
          </w:ins>
        </w:sdtContent>
      </w:sdt>
      <w:r>
        <w:rPr>
          <w:rFonts w:ascii="Roboto" w:hAnsi="Roboto"/>
          <w:color w:val="000000"/>
        </w:rPr>
        <w:t xml:space="preserve"> </w:t>
      </w:r>
      <w:sdt>
        <w:sdtPr>
          <w:tag w:val="goog_rdk_27"/>
          <w:id w:val="1183474070"/>
        </w:sdtPr>
        <w:sdtEndPr/>
        <w:sdtContent>
          <w:ins w:id="25" w:author="Zuzana Gombikova" w:date="2020-09-20T17:18:00Z">
            <w:r>
              <w:rPr>
                <w:rFonts w:ascii="Roboto" w:hAnsi="Roboto"/>
                <w:color w:val="000000"/>
              </w:rPr>
              <w:t xml:space="preserve">is </w:t>
            </w:r>
          </w:ins>
        </w:sdtContent>
      </w:sdt>
      <w:r>
        <w:rPr>
          <w:rFonts w:ascii="Roboto" w:hAnsi="Roboto"/>
          <w:color w:val="000000"/>
        </w:rPr>
        <w:t xml:space="preserve">answered and cleared, these will be moved to the </w:t>
      </w:r>
      <w:sdt>
        <w:sdtPr>
          <w:tag w:val="goog_rdk_28"/>
          <w:id w:val="132376413"/>
        </w:sdtPr>
        <w:sdtEndPr/>
        <w:sdtContent>
          <w:del w:id="26" w:author="Zuzana Gombikova" w:date="2020-09-20T17:18:00Z">
            <w:r>
              <w:rPr>
                <w:rFonts w:ascii="Roboto" w:hAnsi="Roboto"/>
                <w:color w:val="000000"/>
              </w:rPr>
              <w:delText xml:space="preserve">3.4 </w:delText>
            </w:r>
          </w:del>
        </w:sdtContent>
      </w:sdt>
      <w:hyperlink w:anchor="bookmark=id.3whwml4">
        <w:r>
          <w:rPr>
            <w:rFonts w:ascii="Roboto" w:hAnsi="Roboto"/>
            <w:color w:val="3EA135"/>
          </w:rPr>
          <w:t>Technical Report</w:t>
        </w:r>
      </w:hyperlink>
      <w:r>
        <w:rPr>
          <w:rFonts w:ascii="Roboto" w:hAnsi="Roboto"/>
          <w:color w:val="000000"/>
        </w:rPr>
        <w:t>.</w:t>
      </w:r>
    </w:p>
    <w:p w14:paraId="5411BA37" w14:textId="77777777" w:rsidR="0089756D" w:rsidRDefault="00B80FE6">
      <w:pPr>
        <w:pBdr>
          <w:top w:val="nil"/>
          <w:left w:val="nil"/>
          <w:bottom w:val="nil"/>
          <w:right w:val="nil"/>
          <w:between w:val="nil"/>
        </w:pBdr>
        <w:spacing w:before="180" w:after="180"/>
        <w:rPr>
          <w:rFonts w:ascii="Roboto" w:hAnsi="Roboto"/>
          <w:color w:val="000000"/>
        </w:rPr>
      </w:pPr>
      <w:sdt>
        <w:sdtPr>
          <w:tag w:val="goog_rdk_30"/>
          <w:id w:val="1107471108"/>
        </w:sdtPr>
        <w:sdtEndPr/>
        <w:sdtContent>
          <w:del w:id="27" w:author="Zuzana Gombikova" w:date="2020-09-20T17:18:00Z">
            <w:r>
              <w:rPr>
                <w:rFonts w:ascii="Roboto" w:hAnsi="Roboto"/>
                <w:color w:val="000000"/>
              </w:rPr>
              <w:delText xml:space="preserve">1.3 </w:delText>
            </w:r>
          </w:del>
        </w:sdtContent>
      </w:sdt>
      <w:sdt>
        <w:sdtPr>
          <w:tag w:val="goog_rdk_31"/>
          <w:id w:val="676921242"/>
        </w:sdtPr>
        <w:sdtEndPr/>
        <w:sdtContent>
          <w:ins w:id="28" w:author="Zuzana Gombikova" w:date="2020-09-20T17:18:00Z">
            <w:r>
              <w:rPr>
                <w:rFonts w:ascii="Roboto" w:hAnsi="Roboto"/>
                <w:color w:val="000000"/>
              </w:rPr>
              <w:t xml:space="preserve">The </w:t>
            </w:r>
            <w:proofErr w:type="spellStart"/>
            <w:r>
              <w:rPr>
                <w:rFonts w:ascii="Roboto" w:hAnsi="Roboto"/>
                <w:color w:val="000000"/>
              </w:rPr>
              <w:t>tird</w:t>
            </w:r>
            <w:proofErr w:type="spellEnd"/>
            <w:r>
              <w:rPr>
                <w:rFonts w:ascii="Roboto" w:hAnsi="Roboto"/>
                <w:color w:val="000000"/>
              </w:rPr>
              <w:t xml:space="preserve"> part, </w:t>
            </w:r>
          </w:ins>
        </w:sdtContent>
      </w:sdt>
      <w:hyperlink w:anchor="bookmark=id.4d34og8">
        <w:r>
          <w:rPr>
            <w:rFonts w:ascii="Roboto" w:hAnsi="Roboto"/>
            <w:color w:val="3EA135"/>
          </w:rPr>
          <w:t>Desired outputs</w:t>
        </w:r>
      </w:hyperlink>
      <w:sdt>
        <w:sdtPr>
          <w:tag w:val="goog_rdk_32"/>
          <w:id w:val="526528550"/>
        </w:sdtPr>
        <w:sdtEndPr/>
        <w:sdtContent>
          <w:ins w:id="29" w:author="Zuzana Gombikova" w:date="2020-09-20T17:18:00Z">
            <w:r>
              <w:rPr>
                <w:rFonts w:ascii="Roboto" w:hAnsi="Roboto"/>
                <w:color w:val="3EA135"/>
              </w:rPr>
              <w:t>,</w:t>
            </w:r>
          </w:ins>
        </w:sdtContent>
      </w:sdt>
      <w:r>
        <w:rPr>
          <w:rFonts w:ascii="Roboto" w:hAnsi="Roboto"/>
          <w:color w:val="000000"/>
        </w:rPr>
        <w:t xml:space="preserve"> is a first proposal from Daniel that should be reviewed by the Arab Barometer team.</w:t>
      </w:r>
    </w:p>
    <w:p w14:paraId="5411BA38" w14:textId="77777777" w:rsidR="0089756D" w:rsidRDefault="00B80FE6">
      <w:pPr>
        <w:pBdr>
          <w:top w:val="nil"/>
          <w:left w:val="nil"/>
          <w:bottom w:val="nil"/>
          <w:right w:val="nil"/>
          <w:between w:val="nil"/>
        </w:pBdr>
        <w:spacing w:before="180" w:after="180"/>
        <w:rPr>
          <w:rFonts w:ascii="Roboto" w:hAnsi="Roboto"/>
          <w:color w:val="000000"/>
        </w:rPr>
      </w:pPr>
      <w:sdt>
        <w:sdtPr>
          <w:tag w:val="goog_rdk_34"/>
          <w:id w:val="1774130283"/>
        </w:sdtPr>
        <w:sdtEndPr/>
        <w:sdtContent>
          <w:ins w:id="30" w:author="Zuzana Gombikova" w:date="2020-09-20T17:19:00Z">
            <w:r>
              <w:rPr>
                <w:rFonts w:ascii="Roboto" w:hAnsi="Roboto"/>
                <w:color w:val="000000"/>
              </w:rPr>
              <w:t>Desired Outcomes</w:t>
            </w:r>
          </w:ins>
        </w:sdtContent>
      </w:sdt>
      <w:sdt>
        <w:sdtPr>
          <w:tag w:val="goog_rdk_35"/>
          <w:id w:val="-1654522548"/>
        </w:sdtPr>
        <w:sdtEndPr/>
        <w:sdtContent>
          <w:del w:id="31" w:author="Zuzana Gombikova" w:date="2020-09-20T17:19:00Z">
            <w:r>
              <w:rPr>
                <w:rFonts w:ascii="Roboto" w:hAnsi="Roboto"/>
                <w:b/>
                <w:color w:val="000000"/>
              </w:rPr>
              <w:delText>Outputs</w:delText>
            </w:r>
          </w:del>
        </w:sdtContent>
      </w:sdt>
      <w:sdt>
        <w:sdtPr>
          <w:tag w:val="goog_rdk_36"/>
          <w:id w:val="-901982543"/>
        </w:sdtPr>
        <w:sdtEndPr/>
        <w:sdtContent>
          <w:del w:id="32" w:author="Zuzana Gombikova" w:date="2020-09-20T17:19:00Z">
            <w:r>
              <w:rPr>
                <w:rFonts w:ascii="Roboto" w:hAnsi="Roboto"/>
                <w:color w:val="000000"/>
              </w:rPr>
              <w:delText>:</w:delText>
            </w:r>
          </w:del>
        </w:sdtContent>
      </w:sdt>
    </w:p>
    <w:p w14:paraId="5411BA39" w14:textId="77777777" w:rsidR="0089756D" w:rsidRDefault="00B80FE6">
      <w:pPr>
        <w:pBdr>
          <w:top w:val="nil"/>
          <w:left w:val="nil"/>
          <w:bottom w:val="nil"/>
          <w:right w:val="nil"/>
          <w:between w:val="nil"/>
        </w:pBdr>
        <w:spacing w:before="180" w:after="180"/>
        <w:rPr>
          <w:rFonts w:ascii="Roboto" w:hAnsi="Roboto"/>
          <w:color w:val="000000"/>
        </w:rPr>
      </w:pPr>
      <w:sdt>
        <w:sdtPr>
          <w:tag w:val="goog_rdk_38"/>
          <w:id w:val="-1219812321"/>
        </w:sdtPr>
        <w:sdtEndPr/>
        <w:sdtContent>
          <w:del w:id="33" w:author="Zuzana Gombikova" w:date="2020-09-20T17:19:00Z">
            <w:r>
              <w:rPr>
                <w:rFonts w:ascii="Roboto" w:hAnsi="Roboto"/>
                <w:color w:val="000000"/>
              </w:rPr>
              <w:delText xml:space="preserve">2.1 </w:delText>
            </w:r>
          </w:del>
        </w:sdtContent>
      </w:sdt>
      <w:hyperlink w:anchor="bookmark=id.1ksv4uv">
        <w:r>
          <w:rPr>
            <w:rFonts w:ascii="Roboto" w:hAnsi="Roboto"/>
            <w:color w:val="3EA135"/>
          </w:rPr>
          <w:t>Tutorial</w:t>
        </w:r>
      </w:hyperlink>
      <w:r>
        <w:rPr>
          <w:rFonts w:ascii="Roboto" w:hAnsi="Roboto"/>
          <w:color w:val="000000"/>
        </w:rPr>
        <w:t xml:space="preserve"> is the first </w:t>
      </w:r>
      <w:sdt>
        <w:sdtPr>
          <w:tag w:val="goog_rdk_39"/>
          <w:id w:val="-123073740"/>
        </w:sdtPr>
        <w:sdtEndPr/>
        <w:sdtContent>
          <w:ins w:id="34" w:author="Zuzana Gombikova" w:date="2020-09-20T17:12:00Z">
            <w:r>
              <w:rPr>
                <w:rFonts w:ascii="Roboto" w:hAnsi="Roboto"/>
                <w:color w:val="000000"/>
              </w:rPr>
              <w:t>draft of a</w:t>
            </w:r>
          </w:ins>
        </w:sdtContent>
      </w:sdt>
      <w:sdt>
        <w:sdtPr>
          <w:tag w:val="goog_rdk_40"/>
          <w:id w:val="547505943"/>
        </w:sdtPr>
        <w:sdtEndPr/>
        <w:sdtContent>
          <w:del w:id="35" w:author="Zuzana Gombikova" w:date="2020-09-20T17:12:00Z">
            <w:r>
              <w:rPr>
                <w:rFonts w:ascii="Roboto" w:hAnsi="Roboto"/>
                <w:color w:val="000000"/>
              </w:rPr>
              <w:delText>draft a</w:delText>
            </w:r>
          </w:del>
        </w:sdtContent>
      </w:sdt>
      <w:r>
        <w:rPr>
          <w:rFonts w:ascii="Roboto" w:hAnsi="Roboto"/>
          <w:color w:val="000000"/>
        </w:rPr>
        <w:t xml:space="preserve"> tutorial article (‘vignette’ in R parlance) to our </w:t>
      </w:r>
      <w:hyperlink r:id="rId11">
        <w:proofErr w:type="spellStart"/>
        <w:r>
          <w:rPr>
            <w:rFonts w:ascii="Roboto" w:hAnsi="Roboto"/>
            <w:color w:val="3EA135"/>
          </w:rPr>
          <w:t>retroharmonize</w:t>
        </w:r>
        <w:proofErr w:type="spellEnd"/>
      </w:hyperlink>
      <w:r>
        <w:rPr>
          <w:rFonts w:ascii="Roboto" w:hAnsi="Roboto"/>
          <w:color w:val="000000"/>
        </w:rPr>
        <w:t xml:space="preserve"> package, </w:t>
      </w:r>
      <w:sdt>
        <w:sdtPr>
          <w:tag w:val="goog_rdk_41"/>
          <w:id w:val="-2092074095"/>
        </w:sdtPr>
        <w:sdtEndPr/>
        <w:sdtContent>
          <w:commentRangeStart w:id="36"/>
        </w:sdtContent>
      </w:sdt>
      <w:r>
        <w:rPr>
          <w:rFonts w:ascii="Roboto" w:hAnsi="Roboto"/>
          <w:color w:val="000000"/>
        </w:rPr>
        <w:t>to make this work more accessible is to create and later for other researchers to create their own harmonized data</w:t>
      </w:r>
      <w:commentRangeEnd w:id="36"/>
      <w:r>
        <w:commentReference w:id="36"/>
      </w:r>
      <w:r>
        <w:rPr>
          <w:rFonts w:ascii="Roboto" w:hAnsi="Roboto"/>
          <w:color w:val="000000"/>
        </w:rPr>
        <w:t>. This was the original request from Daniel and Marta to</w:t>
      </w:r>
      <w:sdt>
        <w:sdtPr>
          <w:tag w:val="goog_rdk_42"/>
          <w:id w:val="1072852032"/>
        </w:sdtPr>
        <w:sdtEndPr/>
        <w:sdtContent>
          <w:ins w:id="37" w:author="Zuzana Gombikova" w:date="2020-09-20T17:13:00Z">
            <w:r>
              <w:rPr>
                <w:rFonts w:ascii="Roboto" w:hAnsi="Roboto"/>
                <w:color w:val="000000"/>
              </w:rPr>
              <w:t xml:space="preserve"> be</w:t>
            </w:r>
          </w:ins>
        </w:sdtContent>
      </w:sdt>
      <w:r>
        <w:rPr>
          <w:rFonts w:ascii="Roboto" w:hAnsi="Roboto"/>
          <w:color w:val="000000"/>
        </w:rPr>
        <w:t xml:space="preserve"> include</w:t>
      </w:r>
      <w:sdt>
        <w:sdtPr>
          <w:tag w:val="goog_rdk_43"/>
          <w:id w:val="746151470"/>
        </w:sdtPr>
        <w:sdtEndPr/>
        <w:sdtContent>
          <w:ins w:id="38" w:author="Zuzana Gombikova" w:date="2020-09-20T17:13:00Z">
            <w:r>
              <w:rPr>
                <w:rFonts w:ascii="Roboto" w:hAnsi="Roboto"/>
                <w:color w:val="000000"/>
              </w:rPr>
              <w:t>d</w:t>
            </w:r>
          </w:ins>
        </w:sdtContent>
      </w:sdt>
      <w:r>
        <w:rPr>
          <w:rFonts w:ascii="Roboto" w:hAnsi="Roboto"/>
          <w:color w:val="000000"/>
        </w:rPr>
        <w:t xml:space="preserve"> in the package.</w:t>
      </w:r>
    </w:p>
    <w:p w14:paraId="5411BA3A"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It is a </w:t>
      </w:r>
      <w:sdt>
        <w:sdtPr>
          <w:tag w:val="goog_rdk_44"/>
          <w:id w:val="1471246348"/>
        </w:sdtPr>
        <w:sdtEndPr/>
        <w:sdtContent>
          <w:del w:id="39" w:author="Zuzana Gombikova" w:date="2020-09-20T17:20:00Z">
            <w:r>
              <w:rPr>
                <w:rFonts w:ascii="Roboto" w:hAnsi="Roboto"/>
                <w:color w:val="000000"/>
              </w:rPr>
              <w:delText xml:space="preserve">bit </w:delText>
            </w:r>
          </w:del>
        </w:sdtContent>
      </w:sdt>
      <w:r>
        <w:rPr>
          <w:rFonts w:ascii="Roboto" w:hAnsi="Roboto"/>
          <w:color w:val="000000"/>
        </w:rPr>
        <w:t xml:space="preserve">simple tutorial, and a lot of questions came up while making it. </w:t>
      </w:r>
      <w:sdt>
        <w:sdtPr>
          <w:tag w:val="goog_rdk_45"/>
          <w:id w:val="-842471255"/>
        </w:sdtPr>
        <w:sdtEndPr/>
        <w:sdtContent>
          <w:ins w:id="40" w:author="Zuzana Gombikova" w:date="2020-09-20T17:20:00Z">
            <w:r>
              <w:rPr>
                <w:rFonts w:ascii="Roboto" w:hAnsi="Roboto"/>
                <w:color w:val="000000"/>
              </w:rPr>
              <w:t>Most p</w:t>
            </w:r>
          </w:ins>
        </w:sdtContent>
      </w:sdt>
      <w:sdt>
        <w:sdtPr>
          <w:tag w:val="goog_rdk_46"/>
          <w:id w:val="-172488056"/>
        </w:sdtPr>
        <w:sdtEndPr/>
        <w:sdtContent>
          <w:del w:id="41" w:author="Zuzana Gombikova" w:date="2020-09-20T17:20:00Z">
            <w:r>
              <w:rPr>
                <w:rFonts w:ascii="Roboto" w:hAnsi="Roboto"/>
                <w:color w:val="000000"/>
              </w:rPr>
              <w:delText>So, p</w:delText>
            </w:r>
          </w:del>
        </w:sdtContent>
      </w:sdt>
      <w:r>
        <w:rPr>
          <w:rFonts w:ascii="Roboto" w:hAnsi="Roboto"/>
          <w:color w:val="000000"/>
        </w:rPr>
        <w:t>robably a more meaningful or interesting tutorial should come out once we review those questions.</w:t>
      </w:r>
    </w:p>
    <w:p w14:paraId="5411BA3B" w14:textId="77777777" w:rsidR="0089756D" w:rsidRDefault="00B80FE6">
      <w:pPr>
        <w:pBdr>
          <w:top w:val="nil"/>
          <w:left w:val="nil"/>
          <w:bottom w:val="nil"/>
          <w:right w:val="nil"/>
          <w:between w:val="nil"/>
        </w:pBdr>
        <w:spacing w:before="180" w:after="180"/>
        <w:rPr>
          <w:rFonts w:ascii="Roboto" w:hAnsi="Roboto"/>
          <w:color w:val="000000"/>
        </w:rPr>
      </w:pPr>
      <w:sdt>
        <w:sdtPr>
          <w:tag w:val="goog_rdk_48"/>
          <w:id w:val="-1052852769"/>
        </w:sdtPr>
        <w:sdtEndPr/>
        <w:sdtContent>
          <w:sdt>
            <w:sdtPr>
              <w:tag w:val="goog_rdk_49"/>
              <w:id w:val="1553889125"/>
            </w:sdtPr>
            <w:sdtEndPr/>
            <w:sdtContent>
              <w:commentRangeStart w:id="42"/>
            </w:sdtContent>
          </w:sdt>
          <w:ins w:id="43" w:author="Zuzana Gombikova" w:date="2020-09-20T17:21:00Z">
            <w:r>
              <w:rPr>
                <w:rFonts w:ascii="Roboto" w:hAnsi="Roboto"/>
                <w:color w:val="000000"/>
              </w:rPr>
              <w:t>The Tutorial c</w:t>
            </w:r>
          </w:ins>
        </w:sdtContent>
      </w:sdt>
      <w:sdt>
        <w:sdtPr>
          <w:tag w:val="goog_rdk_50"/>
          <w:id w:val="2092503708"/>
        </w:sdtPr>
        <w:sdtEndPr/>
        <w:sdtContent>
          <w:del w:id="44" w:author="Zuzana Gombikova" w:date="2020-09-20T17:21:00Z">
            <w:r>
              <w:rPr>
                <w:rFonts w:ascii="Roboto" w:hAnsi="Roboto"/>
                <w:color w:val="000000"/>
              </w:rPr>
              <w:delText>C</w:delText>
            </w:r>
          </w:del>
        </w:sdtContent>
      </w:sdt>
      <w:r>
        <w:rPr>
          <w:rFonts w:ascii="Roboto" w:hAnsi="Roboto"/>
          <w:color w:val="000000"/>
        </w:rPr>
        <w:t xml:space="preserve">urrently </w:t>
      </w:r>
      <w:sdt>
        <w:sdtPr>
          <w:tag w:val="goog_rdk_51"/>
          <w:id w:val="667060882"/>
        </w:sdtPr>
        <w:sdtEndPr/>
        <w:sdtContent>
          <w:del w:id="45" w:author="Zuzana Gombikova" w:date="2020-09-20T17:21:00Z">
            <w:r>
              <w:rPr>
                <w:rFonts w:ascii="Roboto" w:hAnsi="Roboto"/>
                <w:color w:val="000000"/>
              </w:rPr>
              <w:delText xml:space="preserve">it </w:delText>
            </w:r>
          </w:del>
        </w:sdtContent>
      </w:sdt>
      <w:r>
        <w:rPr>
          <w:rFonts w:ascii="Roboto" w:hAnsi="Roboto"/>
          <w:color w:val="000000"/>
        </w:rPr>
        <w:t>look</w:t>
      </w:r>
      <w:sdt>
        <w:sdtPr>
          <w:tag w:val="goog_rdk_52"/>
          <w:id w:val="1352299865"/>
        </w:sdtPr>
        <w:sdtEndPr/>
        <w:sdtContent>
          <w:ins w:id="46" w:author="Zuzana Gombikova" w:date="2020-09-20T17:21:00Z">
            <w:r>
              <w:rPr>
                <w:rFonts w:ascii="Roboto" w:hAnsi="Roboto"/>
                <w:color w:val="000000"/>
              </w:rPr>
              <w:t>s</w:t>
            </w:r>
          </w:ins>
        </w:sdtContent>
      </w:sdt>
      <w:r>
        <w:rPr>
          <w:rFonts w:ascii="Roboto" w:hAnsi="Roboto"/>
          <w:color w:val="000000"/>
        </w:rPr>
        <w:t xml:space="preserve"> like </w:t>
      </w:r>
      <w:hyperlink r:id="rId12">
        <w:r>
          <w:rPr>
            <w:rFonts w:ascii="Roboto" w:hAnsi="Roboto"/>
            <w:color w:val="3EA135"/>
          </w:rPr>
          <w:t>this</w:t>
        </w:r>
      </w:hyperlink>
      <w:commentRangeEnd w:id="42"/>
      <w:r>
        <w:commentReference w:id="42"/>
      </w:r>
      <w:r>
        <w:rPr>
          <w:rFonts w:ascii="Roboto" w:hAnsi="Roboto"/>
          <w:color w:val="000000"/>
        </w:rPr>
        <w:t xml:space="preserve">. Once you are comfortable with it, I can place it into the </w:t>
      </w:r>
      <w:hyperlink r:id="rId13">
        <w:proofErr w:type="spellStart"/>
        <w:r>
          <w:rPr>
            <w:rFonts w:ascii="Roboto" w:hAnsi="Roboto"/>
            <w:color w:val="3EA135"/>
          </w:rPr>
          <w:t>ret</w:t>
        </w:r>
      </w:hyperlink>
      <w:sdt>
        <w:sdtPr>
          <w:tag w:val="goog_rdk_53"/>
          <w:id w:val="-318805304"/>
        </w:sdtPr>
        <w:sdtEndPr/>
        <w:sdtContent>
          <w:del w:id="47" w:author="Zuzana Gombikova" w:date="2020-09-20T17:22:00Z">
            <w:r>
              <w:fldChar w:fldCharType="begin"/>
            </w:r>
            <w:r>
              <w:delInstrText>HYPERLINK "https://github.com/antalda</w:delInstrText>
            </w:r>
            <w:r>
              <w:delInstrText>niel/retroharmonize/"</w:delInstrText>
            </w:r>
            <w:r>
              <w:fldChar w:fldCharType="separate"/>
            </w:r>
            <w:r>
              <w:rPr>
                <w:rFonts w:ascii="Roboto" w:hAnsi="Roboto"/>
                <w:color w:val="3EA135"/>
              </w:rPr>
              <w:delText>o</w:delText>
            </w:r>
            <w:r>
              <w:fldChar w:fldCharType="end"/>
            </w:r>
          </w:del>
        </w:sdtContent>
      </w:sdt>
      <w:hyperlink r:id="rId14">
        <w:r>
          <w:rPr>
            <w:rFonts w:ascii="Roboto" w:hAnsi="Roboto"/>
            <w:color w:val="3EA135"/>
          </w:rPr>
          <w:t>r</w:t>
        </w:r>
      </w:hyperlink>
      <w:sdt>
        <w:sdtPr>
          <w:tag w:val="goog_rdk_54"/>
          <w:id w:val="-931812863"/>
        </w:sdtPr>
        <w:sdtEndPr/>
        <w:sdtContent>
          <w:ins w:id="48" w:author="Zuzana Gombikova" w:date="2020-09-20T17:25:00Z">
            <w:r>
              <w:fldChar w:fldCharType="begin"/>
            </w:r>
            <w:r>
              <w:instrText>HYPERLINK "https://github.com/antaldaniel/retroharmonize/"</w:instrText>
            </w:r>
            <w:r>
              <w:fldChar w:fldCharType="separate"/>
            </w:r>
            <w:r>
              <w:rPr>
                <w:rFonts w:ascii="Roboto" w:hAnsi="Roboto"/>
                <w:color w:val="3EA135"/>
              </w:rPr>
              <w:t>o</w:t>
            </w:r>
            <w:r>
              <w:fldChar w:fldCharType="end"/>
            </w:r>
          </w:ins>
        </w:sdtContent>
      </w:sdt>
      <w:hyperlink r:id="rId15">
        <w:r>
          <w:rPr>
            <w:rFonts w:ascii="Roboto" w:hAnsi="Roboto"/>
            <w:color w:val="3EA135"/>
          </w:rPr>
          <w:t>harmonize</w:t>
        </w:r>
        <w:proofErr w:type="spellEnd"/>
        <w:r>
          <w:rPr>
            <w:rFonts w:ascii="Roboto" w:hAnsi="Roboto"/>
            <w:color w:val="3EA135"/>
          </w:rPr>
          <w:t xml:space="preserve"> open repo</w:t>
        </w:r>
      </w:hyperlink>
      <w:r>
        <w:rPr>
          <w:rFonts w:ascii="Roboto" w:hAnsi="Roboto"/>
          <w:color w:val="000000"/>
        </w:rPr>
        <w:t xml:space="preserve">, and we can finalize and test it there. </w:t>
      </w:r>
      <w:sdt>
        <w:sdtPr>
          <w:tag w:val="goog_rdk_55"/>
          <w:id w:val="1527823170"/>
        </w:sdtPr>
        <w:sdtEndPr/>
        <w:sdtContent>
          <w:del w:id="49" w:author="Zuzana Gombikova" w:date="2020-09-20T17:22:00Z">
            <w:r>
              <w:rPr>
                <w:rFonts w:ascii="Roboto" w:hAnsi="Roboto"/>
                <w:color w:val="000000"/>
              </w:rPr>
              <w:delText>(</w:delText>
            </w:r>
          </w:del>
        </w:sdtContent>
      </w:sdt>
      <w:r>
        <w:rPr>
          <w:rFonts w:ascii="Roboto" w:hAnsi="Roboto"/>
          <w:color w:val="000000"/>
        </w:rPr>
        <w:t xml:space="preserve">Anyone, </w:t>
      </w:r>
      <w:sdt>
        <w:sdtPr>
          <w:tag w:val="goog_rdk_56"/>
          <w:id w:val="1198118022"/>
        </w:sdtPr>
        <w:sdtEndPr/>
        <w:sdtContent>
          <w:ins w:id="50" w:author="Zuzana Gombikova" w:date="2020-09-20T17:22:00Z">
            <w:r>
              <w:rPr>
                <w:rFonts w:ascii="Roboto" w:hAnsi="Roboto"/>
                <w:color w:val="000000"/>
              </w:rPr>
              <w:t>can</w:t>
            </w:r>
          </w:ins>
        </w:sdtContent>
      </w:sdt>
      <w:sdt>
        <w:sdtPr>
          <w:tag w:val="goog_rdk_57"/>
          <w:id w:val="-2026474304"/>
        </w:sdtPr>
        <w:sdtEndPr/>
        <w:sdtContent>
          <w:del w:id="51" w:author="Zuzana Gombikova" w:date="2020-09-20T17:22:00Z">
            <w:r>
              <w:rPr>
                <w:rFonts w:ascii="Roboto" w:hAnsi="Roboto"/>
                <w:color w:val="000000"/>
              </w:rPr>
              <w:delText>please feel free to</w:delText>
            </w:r>
          </w:del>
        </w:sdtContent>
      </w:sdt>
      <w:r>
        <w:rPr>
          <w:rFonts w:ascii="Roboto" w:hAnsi="Roboto"/>
          <w:color w:val="000000"/>
        </w:rPr>
        <w:t xml:space="preserve"> fork the repo, make pull request, or join in </w:t>
      </w:r>
      <w:sdt>
        <w:sdtPr>
          <w:tag w:val="goog_rdk_58"/>
          <w:id w:val="1008179555"/>
        </w:sdtPr>
        <w:sdtEndPr/>
        <w:sdtContent>
          <w:ins w:id="52" w:author="Zuzana Gombikova" w:date="2020-09-20T17:23:00Z">
            <w:r>
              <w:rPr>
                <w:rFonts w:ascii="Roboto" w:hAnsi="Roboto"/>
                <w:color w:val="000000"/>
              </w:rPr>
              <w:t>as a contributor</w:t>
            </w:r>
          </w:ins>
        </w:sdtContent>
      </w:sdt>
      <w:sdt>
        <w:sdtPr>
          <w:tag w:val="goog_rdk_59"/>
          <w:id w:val="-727833410"/>
        </w:sdtPr>
        <w:sdtEndPr/>
        <w:sdtContent>
          <w:del w:id="53" w:author="Zuzana Gombikova" w:date="2020-09-20T17:23:00Z">
            <w:r>
              <w:rPr>
                <w:rFonts w:ascii="Roboto" w:hAnsi="Roboto"/>
                <w:color w:val="000000"/>
              </w:rPr>
              <w:delText>as contributor</w:delText>
            </w:r>
          </w:del>
        </w:sdtContent>
      </w:sdt>
      <w:r>
        <w:rPr>
          <w:rFonts w:ascii="Roboto" w:hAnsi="Roboto"/>
          <w:color w:val="000000"/>
        </w:rPr>
        <w:t xml:space="preserve"> to the package that is currently under review on CRAN.</w:t>
      </w:r>
      <w:sdt>
        <w:sdtPr>
          <w:tag w:val="goog_rdk_60"/>
          <w:id w:val="-371232907"/>
        </w:sdtPr>
        <w:sdtEndPr/>
        <w:sdtContent>
          <w:del w:id="54" w:author="Zuzana Gombikova" w:date="2020-09-20T17:23:00Z">
            <w:r>
              <w:rPr>
                <w:rFonts w:ascii="Roboto" w:hAnsi="Roboto"/>
                <w:color w:val="000000"/>
              </w:rPr>
              <w:delText>)</w:delText>
            </w:r>
          </w:del>
        </w:sdtContent>
      </w:sdt>
    </w:p>
    <w:sdt>
      <w:sdtPr>
        <w:tag w:val="goog_rdk_63"/>
        <w:id w:val="1516494307"/>
      </w:sdtPr>
      <w:sdtEndPr/>
      <w:sdtContent>
        <w:p w14:paraId="5411BA3C" w14:textId="77777777" w:rsidR="0089756D" w:rsidRDefault="00B80FE6">
          <w:pPr>
            <w:pBdr>
              <w:top w:val="nil"/>
              <w:left w:val="nil"/>
              <w:bottom w:val="nil"/>
              <w:right w:val="nil"/>
              <w:between w:val="nil"/>
            </w:pBdr>
            <w:spacing w:before="180" w:after="180"/>
            <w:rPr>
              <w:del w:id="55" w:author="Zuzana Gombikova" w:date="2020-09-20T17:23:00Z"/>
              <w:rFonts w:ascii="Roboto" w:hAnsi="Roboto"/>
              <w:color w:val="000000"/>
            </w:rPr>
          </w:pPr>
          <w:sdt>
            <w:sdtPr>
              <w:tag w:val="goog_rdk_62"/>
              <w:id w:val="1079254402"/>
            </w:sdtPr>
            <w:sdtEndPr/>
            <w:sdtContent>
              <w:del w:id="56" w:author="Zuzana Gombikova" w:date="2020-09-20T17:23:00Z">
                <w:r>
                  <w:rPr>
                    <w:rFonts w:ascii="Roboto" w:hAnsi="Roboto"/>
                    <w:b/>
                    <w:color w:val="000000"/>
                  </w:rPr>
                  <w:delText>Planned outputs</w:delText>
                </w:r>
                <w:r>
                  <w:rPr>
                    <w:rFonts w:ascii="Roboto" w:hAnsi="Roboto"/>
                    <w:color w:val="000000"/>
                  </w:rPr>
                  <w:delText>:</w:delText>
                </w:r>
              </w:del>
            </w:sdtContent>
          </w:sdt>
        </w:p>
      </w:sdtContent>
    </w:sdt>
    <w:p w14:paraId="5411BA3D" w14:textId="77777777" w:rsidR="0089756D" w:rsidRDefault="00B80FE6">
      <w:pPr>
        <w:pBdr>
          <w:top w:val="nil"/>
          <w:left w:val="nil"/>
          <w:bottom w:val="nil"/>
          <w:right w:val="nil"/>
          <w:between w:val="nil"/>
        </w:pBdr>
        <w:spacing w:before="180" w:after="180"/>
        <w:rPr>
          <w:rFonts w:ascii="Roboto" w:hAnsi="Roboto"/>
          <w:color w:val="000000"/>
        </w:rPr>
      </w:pPr>
      <w:sdt>
        <w:sdtPr>
          <w:tag w:val="goog_rdk_64"/>
          <w:id w:val="-1411613889"/>
        </w:sdtPr>
        <w:sdtEndPr/>
        <w:sdtContent>
          <w:del w:id="57" w:author="Zuzana Gombikova" w:date="2020-09-20T17:23:00Z">
            <w:r>
              <w:rPr>
                <w:rFonts w:ascii="Roboto" w:hAnsi="Roboto"/>
                <w:color w:val="000000"/>
              </w:rPr>
              <w:delText xml:space="preserve">3.1 </w:delText>
            </w:r>
          </w:del>
        </w:sdtContent>
      </w:sdt>
      <w:hyperlink w:anchor="bookmark=id.4i7ojhp">
        <w:r>
          <w:rPr>
            <w:rFonts w:ascii="Roboto" w:hAnsi="Roboto"/>
            <w:color w:val="3EA135"/>
          </w:rPr>
          <w:t>Creating Harmonized Datasets</w:t>
        </w:r>
      </w:hyperlink>
      <w:r>
        <w:rPr>
          <w:rFonts w:ascii="Roboto" w:hAnsi="Roboto"/>
          <w:color w:val="000000"/>
        </w:rPr>
        <w:t xml:space="preserve"> is an outcome in general agreed with Michael.</w:t>
      </w:r>
    </w:p>
    <w:p w14:paraId="5411BA3E" w14:textId="77777777" w:rsidR="0089756D" w:rsidRDefault="00B80FE6">
      <w:pPr>
        <w:pBdr>
          <w:top w:val="nil"/>
          <w:left w:val="nil"/>
          <w:bottom w:val="nil"/>
          <w:right w:val="nil"/>
          <w:between w:val="nil"/>
        </w:pBdr>
        <w:spacing w:before="180" w:after="180"/>
        <w:rPr>
          <w:rFonts w:ascii="Roboto" w:hAnsi="Roboto"/>
          <w:color w:val="000000"/>
        </w:rPr>
      </w:pPr>
      <w:sdt>
        <w:sdtPr>
          <w:tag w:val="goog_rdk_66"/>
          <w:id w:val="1767652740"/>
        </w:sdtPr>
        <w:sdtEndPr/>
        <w:sdtContent>
          <w:del w:id="58" w:author="Zuzana Gombikova" w:date="2020-09-20T17:23:00Z">
            <w:r>
              <w:rPr>
                <w:rFonts w:ascii="Roboto" w:hAnsi="Roboto"/>
                <w:color w:val="000000"/>
              </w:rPr>
              <w:delText xml:space="preserve">3.2 </w:delText>
            </w:r>
          </w:del>
        </w:sdtContent>
      </w:sdt>
      <w:hyperlink w:anchor="bookmark=id.2xcytpi">
        <w:r>
          <w:rPr>
            <w:rFonts w:ascii="Roboto" w:hAnsi="Roboto"/>
            <w:color w:val="3EA135"/>
          </w:rPr>
          <w:t xml:space="preserve">Comparison with </w:t>
        </w:r>
        <w:proofErr w:type="spellStart"/>
        <w:r>
          <w:rPr>
            <w:rFonts w:ascii="Roboto" w:hAnsi="Roboto"/>
            <w:color w:val="3EA135"/>
          </w:rPr>
          <w:t>Afrobarometer</w:t>
        </w:r>
        <w:proofErr w:type="spellEnd"/>
      </w:hyperlink>
      <w:r>
        <w:rPr>
          <w:rFonts w:ascii="Roboto" w:hAnsi="Roboto"/>
          <w:color w:val="000000"/>
        </w:rPr>
        <w:t xml:space="preserve"> and </w:t>
      </w:r>
      <w:sdt>
        <w:sdtPr>
          <w:tag w:val="goog_rdk_67"/>
          <w:id w:val="1389222086"/>
        </w:sdtPr>
        <w:sdtEndPr/>
        <w:sdtContent>
          <w:del w:id="59" w:author="Zuzana Gombikova" w:date="2020-09-20T17:23:00Z">
            <w:r>
              <w:rPr>
                <w:rFonts w:ascii="Roboto" w:hAnsi="Roboto"/>
                <w:color w:val="000000"/>
              </w:rPr>
              <w:delText xml:space="preserve">3.3 </w:delText>
            </w:r>
          </w:del>
        </w:sdtContent>
      </w:sdt>
      <w:hyperlink w:anchor="bookmark=id.1ci93xb">
        <w:r>
          <w:rPr>
            <w:rFonts w:ascii="Roboto" w:hAnsi="Roboto"/>
            <w:color w:val="3EA135"/>
          </w:rPr>
          <w:t>Comparison with Eurobarometer</w:t>
        </w:r>
      </w:hyperlink>
      <w:r>
        <w:rPr>
          <w:rFonts w:ascii="Roboto" w:hAnsi="Roboto"/>
          <w:color w:val="000000"/>
        </w:rPr>
        <w:t xml:space="preserve"> are Daniel’s suggestions, and they can </w:t>
      </w:r>
      <w:sdt>
        <w:sdtPr>
          <w:tag w:val="goog_rdk_68"/>
          <w:id w:val="-2073038739"/>
        </w:sdtPr>
        <w:sdtEndPr/>
        <w:sdtContent>
          <w:ins w:id="60" w:author="Zuzana Gombikova" w:date="2020-09-20T17:24:00Z">
            <w:r>
              <w:rPr>
                <w:rFonts w:ascii="Roboto" w:hAnsi="Roboto"/>
                <w:color w:val="000000"/>
              </w:rPr>
              <w:t xml:space="preserve">be </w:t>
            </w:r>
          </w:ins>
        </w:sdtContent>
      </w:sdt>
      <w:r>
        <w:rPr>
          <w:rFonts w:ascii="Roboto" w:hAnsi="Roboto"/>
          <w:color w:val="000000"/>
        </w:rPr>
        <w:t xml:space="preserve">reviewed or dropped from the </w:t>
      </w:r>
      <w:hyperlink w:anchor="bookmark=id.4d34og8">
        <w:r>
          <w:rPr>
            <w:rFonts w:ascii="Roboto" w:hAnsi="Roboto"/>
            <w:color w:val="3EA135"/>
          </w:rPr>
          <w:t>Desired outputs</w:t>
        </w:r>
      </w:hyperlink>
      <w:r>
        <w:rPr>
          <w:rFonts w:ascii="Roboto" w:hAnsi="Roboto"/>
          <w:color w:val="000000"/>
        </w:rPr>
        <w:t>, should Arab Barometer’s team disagree with them.</w:t>
      </w:r>
    </w:p>
    <w:p w14:paraId="5411BA3F" w14:textId="77777777" w:rsidR="0089756D" w:rsidRDefault="00B80FE6">
      <w:pPr>
        <w:pBdr>
          <w:top w:val="nil"/>
          <w:left w:val="nil"/>
          <w:bottom w:val="nil"/>
          <w:right w:val="nil"/>
          <w:between w:val="nil"/>
        </w:pBdr>
        <w:spacing w:before="180" w:after="180"/>
        <w:rPr>
          <w:rFonts w:ascii="Roboto" w:hAnsi="Roboto"/>
          <w:color w:val="000000"/>
        </w:rPr>
      </w:pPr>
      <w:sdt>
        <w:sdtPr>
          <w:tag w:val="goog_rdk_70"/>
          <w:id w:val="-387804501"/>
        </w:sdtPr>
        <w:sdtEndPr/>
        <w:sdtContent>
          <w:del w:id="61" w:author="Zuzana Gombikova" w:date="2020-09-20T17:25:00Z">
            <w:r>
              <w:rPr>
                <w:rFonts w:ascii="Roboto" w:hAnsi="Roboto"/>
                <w:color w:val="000000"/>
              </w:rPr>
              <w:delText xml:space="preserve">3.4 </w:delText>
            </w:r>
          </w:del>
        </w:sdtContent>
      </w:sdt>
      <w:hyperlink w:anchor="bookmark=id.3whwml4">
        <w:r>
          <w:rPr>
            <w:rFonts w:ascii="Roboto" w:hAnsi="Roboto"/>
            <w:color w:val="3EA135"/>
          </w:rPr>
          <w:t>Technical Report</w:t>
        </w:r>
      </w:hyperlink>
      <w:r>
        <w:rPr>
          <w:rFonts w:ascii="Roboto" w:hAnsi="Roboto"/>
          <w:color w:val="000000"/>
        </w:rPr>
        <w:t xml:space="preserve"> will be developed version by version in this document by moving cleared </w:t>
      </w:r>
      <w:sdt>
        <w:sdtPr>
          <w:tag w:val="goog_rdk_71"/>
          <w:id w:val="392703540"/>
        </w:sdtPr>
        <w:sdtEndPr/>
        <w:sdtContent>
          <w:del w:id="62" w:author="Zuzana Gombikova" w:date="2020-09-20T17:25:00Z">
            <w:r>
              <w:rPr>
                <w:rFonts w:ascii="Roboto" w:hAnsi="Roboto"/>
                <w:color w:val="000000"/>
              </w:rPr>
              <w:delText xml:space="preserve">1.1 </w:delText>
            </w:r>
          </w:del>
        </w:sdtContent>
      </w:sdt>
      <w:hyperlink w:anchor="bookmark=id.1fob9te">
        <w:r>
          <w:rPr>
            <w:rFonts w:ascii="Roboto" w:hAnsi="Roboto"/>
            <w:color w:val="3EA135"/>
          </w:rPr>
          <w:t>General questions</w:t>
        </w:r>
      </w:hyperlink>
      <w:sdt>
        <w:sdtPr>
          <w:tag w:val="goog_rdk_72"/>
          <w:id w:val="-735470025"/>
        </w:sdtPr>
        <w:sdtEndPr/>
        <w:sdtContent>
          <w:ins w:id="63" w:author="Zuzana Gombikova" w:date="2020-09-20T17:25:00Z">
            <w:r>
              <w:fldChar w:fldCharType="begin"/>
            </w:r>
            <w:r>
              <w:instrText>HYPERLINK \l "bookmark=id.1fob9te"</w:instrText>
            </w:r>
            <w:r>
              <w:fldChar w:fldCharType="separate"/>
            </w:r>
            <w:r>
              <w:rPr>
                <w:rFonts w:ascii="Roboto" w:hAnsi="Roboto"/>
                <w:color w:val="3EA135"/>
              </w:rPr>
              <w:t xml:space="preserve"> &amp;</w:t>
            </w:r>
            <w:r>
              <w:fldChar w:fldCharType="end"/>
            </w:r>
          </w:ins>
        </w:sdtContent>
      </w:sdt>
      <w:sdt>
        <w:sdtPr>
          <w:tag w:val="goog_rdk_73"/>
          <w:id w:val="-73507423"/>
        </w:sdtPr>
        <w:sdtEndPr/>
        <w:sdtContent>
          <w:del w:id="64" w:author="Zuzana Gombikova" w:date="2020-09-20T17:25:00Z">
            <w:r>
              <w:fldChar w:fldCharType="begin"/>
            </w:r>
            <w:r>
              <w:delInstrText>HYPERLINK \l "bookmark=id.1fob9te"</w:delInstrText>
            </w:r>
            <w:r>
              <w:fldChar w:fldCharType="separate"/>
            </w:r>
            <w:r>
              <w:rPr>
                <w:rFonts w:ascii="Roboto" w:hAnsi="Roboto"/>
                <w:color w:val="3EA135"/>
              </w:rPr>
              <w:delText>,</w:delText>
            </w:r>
            <w:r>
              <w:fldChar w:fldCharType="end"/>
            </w:r>
          </w:del>
        </w:sdtContent>
      </w:sdt>
      <w:hyperlink w:anchor="bookmark=id.1fob9te">
        <w:r>
          <w:rPr>
            <w:rFonts w:ascii="Roboto" w:hAnsi="Roboto"/>
            <w:color w:val="3EA135"/>
          </w:rPr>
          <w:t xml:space="preserve"> clarifications</w:t>
        </w:r>
      </w:hyperlink>
      <w:r>
        <w:rPr>
          <w:rFonts w:ascii="Roboto" w:hAnsi="Roboto"/>
          <w:color w:val="000000"/>
        </w:rPr>
        <w:t xml:space="preserve"> and </w:t>
      </w:r>
      <w:sdt>
        <w:sdtPr>
          <w:tag w:val="goog_rdk_74"/>
          <w:id w:val="1286694648"/>
        </w:sdtPr>
        <w:sdtEndPr/>
        <w:sdtContent>
          <w:del w:id="65" w:author="Zuzana Gombikova" w:date="2020-09-20T17:25:00Z">
            <w:r>
              <w:rPr>
                <w:rFonts w:ascii="Roboto" w:hAnsi="Roboto"/>
                <w:color w:val="000000"/>
              </w:rPr>
              <w:delText xml:space="preserve">1.2 </w:delText>
            </w:r>
          </w:del>
        </w:sdtContent>
      </w:sdt>
      <w:hyperlink w:anchor="bookmark=id.2et92p0">
        <w:r>
          <w:rPr>
            <w:rFonts w:ascii="Roboto" w:hAnsi="Roboto"/>
            <w:color w:val="3EA135"/>
          </w:rPr>
          <w:t>Specific questions</w:t>
        </w:r>
      </w:hyperlink>
      <w:r>
        <w:rPr>
          <w:rFonts w:ascii="Roboto" w:hAnsi="Roboto"/>
          <w:color w:val="000000"/>
        </w:rPr>
        <w:t xml:space="preserve"> to a clean, final documentation.</w:t>
      </w:r>
    </w:p>
    <w:p w14:paraId="5411BA40" w14:textId="77777777" w:rsidR="0089756D" w:rsidRDefault="00B80FE6">
      <w:pPr>
        <w:pBdr>
          <w:top w:val="nil"/>
          <w:left w:val="nil"/>
          <w:bottom w:val="nil"/>
          <w:right w:val="nil"/>
          <w:between w:val="nil"/>
        </w:pBdr>
        <w:spacing w:before="180" w:after="180"/>
        <w:rPr>
          <w:rFonts w:ascii="Roboto" w:hAnsi="Roboto"/>
          <w:color w:val="000000"/>
        </w:rPr>
      </w:pPr>
      <w:sdt>
        <w:sdtPr>
          <w:tag w:val="goog_rdk_76"/>
          <w:id w:val="-1655675111"/>
        </w:sdtPr>
        <w:sdtEndPr/>
        <w:sdtContent>
          <w:del w:id="66" w:author="Zuzana Gombikova" w:date="2020-09-20T17:25:00Z">
            <w:r>
              <w:rPr>
                <w:rFonts w:ascii="Roboto" w:hAnsi="Roboto"/>
                <w:color w:val="000000"/>
              </w:rPr>
              <w:delText xml:space="preserve">in 3.4 </w:delText>
            </w:r>
            <w:r>
              <w:fldChar w:fldCharType="begin"/>
            </w:r>
            <w:r>
              <w:delInstrText>HYPERLINK \l "bookmark=id.3whwml4"</w:delInstrText>
            </w:r>
            <w:r>
              <w:fldChar w:fldCharType="separate"/>
            </w:r>
            <w:r>
              <w:rPr>
                <w:rFonts w:ascii="Roboto" w:hAnsi="Roboto"/>
                <w:color w:val="3EA135"/>
              </w:rPr>
              <w:delText>Technical Report</w:delText>
            </w:r>
            <w:r>
              <w:fldChar w:fldCharType="end"/>
            </w:r>
            <w:r>
              <w:rPr>
                <w:rFonts w:ascii="Roboto" w:hAnsi="Roboto"/>
                <w:color w:val="000000"/>
              </w:rPr>
              <w:delText xml:space="preserve">. </w:delText>
            </w:r>
          </w:del>
        </w:sdtContent>
      </w:sdt>
      <w:r>
        <w:rPr>
          <w:rFonts w:ascii="Roboto" w:hAnsi="Roboto"/>
          <w:color w:val="000000"/>
        </w:rPr>
        <w:t xml:space="preserve">We believe that the tutorial, the larger dataset, the two optional, experimental use cases with </w:t>
      </w:r>
      <w:proofErr w:type="spellStart"/>
      <w:r>
        <w:rPr>
          <w:rFonts w:ascii="Roboto" w:hAnsi="Roboto"/>
          <w:color w:val="000000"/>
        </w:rPr>
        <w:t>Afro</w:t>
      </w:r>
      <w:r>
        <w:rPr>
          <w:rFonts w:ascii="Roboto" w:hAnsi="Roboto"/>
          <w:color w:val="000000"/>
        </w:rPr>
        <w:t>barometer</w:t>
      </w:r>
      <w:proofErr w:type="spellEnd"/>
      <w:r>
        <w:rPr>
          <w:rFonts w:ascii="Roboto" w:hAnsi="Roboto"/>
          <w:color w:val="000000"/>
        </w:rPr>
        <w:t xml:space="preserve"> and Eurobarometer cross-program harmonization will lead to enough conclusions in data management, workflow management, and hopefully the datasets that have their own scientific value. The documentation of this process may serve as a Technical Gui</w:t>
      </w:r>
      <w:r>
        <w:rPr>
          <w:rFonts w:ascii="Roboto" w:hAnsi="Roboto"/>
          <w:color w:val="000000"/>
        </w:rPr>
        <w:t>deline for further develop</w:t>
      </w:r>
      <w:sdt>
        <w:sdtPr>
          <w:tag w:val="goog_rdk_77"/>
          <w:id w:val="-2141636821"/>
        </w:sdtPr>
        <w:sdtEndPr/>
        <w:sdtContent>
          <w:ins w:id="67" w:author="Zuzana Gombikova" w:date="2020-09-20T17:26:00Z">
            <w:r>
              <w:rPr>
                <w:rFonts w:ascii="Roboto" w:hAnsi="Roboto"/>
                <w:color w:val="000000"/>
              </w:rPr>
              <w:t>ment of</w:t>
            </w:r>
          </w:ins>
        </w:sdtContent>
      </w:sdt>
      <w:sdt>
        <w:sdtPr>
          <w:tag w:val="goog_rdk_78"/>
          <w:id w:val="-1270462133"/>
        </w:sdtPr>
        <w:sdtEndPr/>
        <w:sdtContent>
          <w:del w:id="68" w:author="Zuzana Gombikova" w:date="2020-09-20T17:26:00Z">
            <w:r>
              <w:rPr>
                <w:rFonts w:ascii="Roboto" w:hAnsi="Roboto"/>
                <w:color w:val="000000"/>
              </w:rPr>
              <w:delText>ing</w:delText>
            </w:r>
          </w:del>
        </w:sdtContent>
      </w:sdt>
      <w:r>
        <w:rPr>
          <w:rFonts w:ascii="Roboto" w:hAnsi="Roboto"/>
          <w:color w:val="000000"/>
        </w:rPr>
        <w:t xml:space="preserve"> the Arab Barometer project, or, if data errors are found, to make </w:t>
      </w:r>
      <w:hyperlink w:anchor="bookmark=id.1hmsyys">
        <w:r>
          <w:rPr>
            <w:rFonts w:ascii="Roboto" w:hAnsi="Roboto"/>
            <w:color w:val="3EA135"/>
          </w:rPr>
          <w:t>revisions</w:t>
        </w:r>
      </w:hyperlink>
      <w:r>
        <w:rPr>
          <w:rFonts w:ascii="Roboto" w:hAnsi="Roboto"/>
          <w:color w:val="000000"/>
        </w:rPr>
        <w:t>.</w:t>
      </w:r>
    </w:p>
    <w:sdt>
      <w:sdtPr>
        <w:tag w:val="goog_rdk_81"/>
        <w:id w:val="-1095085168"/>
      </w:sdtPr>
      <w:sdtEndPr/>
      <w:sdtContent>
        <w:p w14:paraId="5411BA41" w14:textId="77777777" w:rsidR="0089756D" w:rsidRDefault="00B80FE6">
          <w:pPr>
            <w:pBdr>
              <w:top w:val="nil"/>
              <w:left w:val="nil"/>
              <w:bottom w:val="nil"/>
              <w:right w:val="nil"/>
              <w:between w:val="nil"/>
            </w:pBdr>
            <w:spacing w:before="180" w:after="180"/>
            <w:rPr>
              <w:del w:id="69" w:author="Zuzana Gombikova" w:date="2020-09-20T17:27:00Z"/>
              <w:rFonts w:ascii="Roboto" w:hAnsi="Roboto"/>
              <w:color w:val="000000"/>
            </w:rPr>
          </w:pPr>
          <w:sdt>
            <w:sdtPr>
              <w:tag w:val="goog_rdk_80"/>
              <w:id w:val="251319865"/>
            </w:sdtPr>
            <w:sdtEndPr/>
            <w:sdtContent>
              <w:del w:id="70" w:author="Zuzana Gombikova" w:date="2020-09-20T17:27:00Z">
                <w:r>
                  <w:rPr>
                    <w:rFonts w:ascii="Roboto" w:hAnsi="Roboto"/>
                    <w:b/>
                    <w:color w:val="000000"/>
                  </w:rPr>
                  <w:delText>Annex</w:delText>
                </w:r>
              </w:del>
            </w:sdtContent>
          </w:sdt>
        </w:p>
      </w:sdtContent>
    </w:sdt>
    <w:p w14:paraId="5411BA42"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w:t>
      </w:r>
      <w:sdt>
        <w:sdtPr>
          <w:tag w:val="goog_rdk_82"/>
          <w:id w:val="238218341"/>
        </w:sdtPr>
        <w:sdtEndPr/>
        <w:sdtContent>
          <w:r>
            <w:rPr>
              <w:b/>
              <w:color w:val="000000"/>
              <w:rPrChange w:id="71" w:author="Zuzana Gombikova" w:date="2020-09-20T17:27:00Z">
                <w:rPr>
                  <w:rFonts w:ascii="Roboto" w:hAnsi="Roboto"/>
                  <w:color w:val="000000"/>
                </w:rPr>
              </w:rPrChange>
            </w:rPr>
            <w:t>Annex</w:t>
          </w:r>
        </w:sdtContent>
      </w:sdt>
      <w:r>
        <w:rPr>
          <w:rFonts w:ascii="Roboto" w:hAnsi="Roboto"/>
          <w:color w:val="000000"/>
        </w:rPr>
        <w:t xml:space="preserve"> contains miscellaneous</w:t>
      </w:r>
      <w:sdt>
        <w:sdtPr>
          <w:tag w:val="goog_rdk_83"/>
          <w:id w:val="1189796232"/>
        </w:sdtPr>
        <w:sdtEndPr/>
        <w:sdtContent>
          <w:ins w:id="72" w:author="Zuzana Gombikova" w:date="2020-09-20T17:27:00Z">
            <w:r>
              <w:rPr>
                <w:rFonts w:ascii="Roboto" w:hAnsi="Roboto"/>
                <w:color w:val="000000"/>
              </w:rPr>
              <w:t xml:space="preserve"> information</w:t>
            </w:r>
          </w:ins>
        </w:sdtContent>
      </w:sdt>
      <w:r>
        <w:rPr>
          <w:rFonts w:ascii="Roboto" w:hAnsi="Roboto"/>
          <w:color w:val="000000"/>
        </w:rPr>
        <w:t xml:space="preserve"> that </w:t>
      </w:r>
      <w:sdt>
        <w:sdtPr>
          <w:tag w:val="goog_rdk_84"/>
          <w:id w:val="-1449844479"/>
        </w:sdtPr>
        <w:sdtEndPr/>
        <w:sdtContent>
          <w:ins w:id="73" w:author="Zuzana Gombikova" w:date="2020-09-20T17:27:00Z">
            <w:r>
              <w:rPr>
                <w:rFonts w:ascii="Roboto" w:hAnsi="Roboto"/>
                <w:color w:val="000000"/>
              </w:rPr>
              <w:t>is</w:t>
            </w:r>
          </w:ins>
        </w:sdtContent>
      </w:sdt>
      <w:sdt>
        <w:sdtPr>
          <w:tag w:val="goog_rdk_85"/>
          <w:id w:val="1694502992"/>
        </w:sdtPr>
        <w:sdtEndPr/>
        <w:sdtContent>
          <w:del w:id="74" w:author="Zuzana Gombikova" w:date="2020-09-20T17:27:00Z">
            <w:r>
              <w:rPr>
                <w:rFonts w:ascii="Roboto" w:hAnsi="Roboto"/>
                <w:color w:val="000000"/>
              </w:rPr>
              <w:delText>are</w:delText>
            </w:r>
          </w:del>
        </w:sdtContent>
      </w:sdt>
      <w:r>
        <w:rPr>
          <w:rFonts w:ascii="Roboto" w:hAnsi="Roboto"/>
          <w:color w:val="000000"/>
        </w:rPr>
        <w:t xml:space="preserve"> not intended for any future publication.</w:t>
      </w:r>
    </w:p>
    <w:p w14:paraId="5411BA43"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b/>
          <w:color w:val="000000"/>
        </w:rPr>
        <w:t>Practicalities</w:t>
      </w:r>
      <w:r>
        <w:rPr>
          <w:rFonts w:ascii="Roboto" w:hAnsi="Roboto"/>
          <w:color w:val="000000"/>
        </w:rPr>
        <w:t xml:space="preserve"> is a short overview of how this document is being created, and </w:t>
      </w:r>
      <w:sdt>
        <w:sdtPr>
          <w:tag w:val="goog_rdk_86"/>
          <w:id w:val="540557539"/>
        </w:sdtPr>
        <w:sdtEndPr/>
        <w:sdtContent>
          <w:del w:id="75" w:author="Zuzana Gombikova" w:date="2020-09-20T17:27:00Z">
            <w:r>
              <w:rPr>
                <w:rFonts w:ascii="Roboto" w:hAnsi="Roboto"/>
                <w:color w:val="000000"/>
              </w:rPr>
              <w:delText xml:space="preserve">who can you edit, comment, question </w:delText>
            </w:r>
          </w:del>
        </w:sdtContent>
      </w:sdt>
      <w:sdt>
        <w:sdtPr>
          <w:tag w:val="goog_rdk_87"/>
          <w:id w:val="-534582053"/>
        </w:sdtPr>
        <w:sdtEndPr/>
        <w:sdtContent>
          <w:customXmlInsRangeStart w:id="76" w:author="Zuzana Gombikova" w:date="2020-09-20T17:27:00Z"/>
          <w:sdt>
            <w:sdtPr>
              <w:tag w:val="goog_rdk_88"/>
              <w:id w:val="-1767073517"/>
            </w:sdtPr>
            <w:sdtEndPr/>
            <w:sdtContent>
              <w:customXmlInsRangeEnd w:id="76"/>
              <w:ins w:id="77" w:author="Zuzana Gombikova" w:date="2020-09-20T17:27:00Z">
                <w:del w:id="78" w:author="Zuzana Gombikova" w:date="2020-09-20T17:27:00Z">
                  <w:r>
                    <w:rPr>
                      <w:rFonts w:ascii="Roboto" w:hAnsi="Roboto"/>
                      <w:color w:val="000000"/>
                    </w:rPr>
                    <w:delText xml:space="preserve">it </w:delText>
                  </w:r>
                </w:del>
              </w:ins>
              <w:customXmlInsRangeStart w:id="79" w:author="Zuzana Gombikova" w:date="2020-09-20T17:27:00Z"/>
            </w:sdtContent>
          </w:sdt>
          <w:customXmlInsRangeEnd w:id="79"/>
        </w:sdtContent>
      </w:sdt>
      <w:sdt>
        <w:sdtPr>
          <w:tag w:val="goog_rdk_89"/>
          <w:id w:val="224728813"/>
        </w:sdtPr>
        <w:sdtEndPr/>
        <w:sdtContent>
          <w:del w:id="80" w:author="Zuzana Gombikova" w:date="2020-09-20T17:27:00Z">
            <w:r>
              <w:rPr>
                <w:rFonts w:ascii="Roboto" w:hAnsi="Roboto"/>
                <w:color w:val="000000"/>
              </w:rPr>
              <w:delText xml:space="preserve">in Google Docs or via github. It </w:delText>
            </w:r>
          </w:del>
        </w:sdtContent>
      </w:sdt>
      <w:r>
        <w:rPr>
          <w:rFonts w:ascii="Roboto" w:hAnsi="Roboto"/>
          <w:color w:val="000000"/>
        </w:rPr>
        <w:t xml:space="preserve">explains how you can edit, comment, question this document via a private </w:t>
      </w:r>
      <w:proofErr w:type="spellStart"/>
      <w:r>
        <w:rPr>
          <w:rFonts w:ascii="Roboto" w:hAnsi="Roboto"/>
          <w:color w:val="000000"/>
        </w:rPr>
        <w:t>github</w:t>
      </w:r>
      <w:proofErr w:type="spellEnd"/>
      <w:r>
        <w:rPr>
          <w:rFonts w:ascii="Roboto" w:hAnsi="Roboto"/>
          <w:color w:val="000000"/>
        </w:rPr>
        <w:t xml:space="preserve"> </w:t>
      </w:r>
      <w:hyperlink r:id="rId16">
        <w:r>
          <w:rPr>
            <w:rFonts w:ascii="Roboto" w:hAnsi="Roboto"/>
            <w:color w:val="3EA135"/>
          </w:rPr>
          <w:t>https://github.com/dataobservatory-eu/arabbarometer</w:t>
        </w:r>
      </w:hyperlink>
      <w:r>
        <w:rPr>
          <w:rFonts w:ascii="Roboto" w:hAnsi="Roboto"/>
          <w:color w:val="000000"/>
        </w:rPr>
        <w:t xml:space="preserve"> repo, only visible for invited team members, or in a </w:t>
      </w:r>
      <w:r>
        <w:rPr>
          <w:rFonts w:ascii="Roboto" w:hAnsi="Roboto"/>
          <w:color w:val="000000"/>
        </w:rPr>
        <w:t xml:space="preserve">shared </w:t>
      </w:r>
      <w:hyperlink r:id="rId17">
        <w:r>
          <w:rPr>
            <w:rFonts w:ascii="Roboto" w:hAnsi="Roboto"/>
            <w:color w:val="3EA135"/>
          </w:rPr>
          <w:t>Google Drive</w:t>
        </w:r>
      </w:hyperlink>
      <w:r>
        <w:rPr>
          <w:rFonts w:ascii="Roboto" w:hAnsi="Roboto"/>
          <w:color w:val="000000"/>
        </w:rPr>
        <w:t xml:space="preserve">, again, only available for the same teams. </w:t>
      </w:r>
      <w:r>
        <w:rPr>
          <w:rFonts w:ascii="Roboto" w:hAnsi="Roboto"/>
          <w:i/>
          <w:color w:val="000000"/>
        </w:rPr>
        <w:t xml:space="preserve">If you are experienced with </w:t>
      </w:r>
      <w:proofErr w:type="spellStart"/>
      <w:r>
        <w:rPr>
          <w:rFonts w:ascii="Roboto" w:hAnsi="Roboto"/>
          <w:i/>
          <w:color w:val="000000"/>
        </w:rPr>
        <w:t>github</w:t>
      </w:r>
      <w:proofErr w:type="spellEnd"/>
      <w:r>
        <w:rPr>
          <w:rFonts w:ascii="Roboto" w:hAnsi="Roboto"/>
          <w:i/>
          <w:color w:val="000000"/>
        </w:rPr>
        <w:t xml:space="preserve"> and RStudio, the description will be trivial, but you </w:t>
      </w:r>
      <w:r>
        <w:rPr>
          <w:rFonts w:ascii="Roboto" w:hAnsi="Roboto"/>
          <w:i/>
          <w:color w:val="000000"/>
        </w:rPr>
        <w:t>will find the practical repo links and authorizations given to team members here.</w:t>
      </w:r>
    </w:p>
    <w:p w14:paraId="5411BA44" w14:textId="77777777" w:rsidR="0089756D" w:rsidRDefault="00B80FE6">
      <w:pPr>
        <w:pBdr>
          <w:top w:val="nil"/>
          <w:left w:val="nil"/>
          <w:bottom w:val="nil"/>
          <w:right w:val="nil"/>
          <w:between w:val="nil"/>
        </w:pBdr>
        <w:spacing w:before="180" w:after="180"/>
        <w:rPr>
          <w:rFonts w:ascii="Roboto" w:hAnsi="Roboto"/>
          <w:color w:val="000000"/>
        </w:rPr>
      </w:pPr>
      <w:sdt>
        <w:sdtPr>
          <w:tag w:val="goog_rdk_91"/>
          <w:id w:val="-1135253381"/>
        </w:sdtPr>
        <w:sdtEndPr/>
        <w:sdtContent>
          <w:ins w:id="81" w:author="Zuzana Gombikova" w:date="2020-09-20T17:28:00Z">
            <w:r>
              <w:rPr>
                <w:rFonts w:ascii="Roboto" w:hAnsi="Roboto"/>
                <w:color w:val="000000"/>
              </w:rPr>
              <w:t xml:space="preserve">At this stage, </w:t>
            </w:r>
          </w:ins>
        </w:sdtContent>
      </w:sdt>
      <w:r>
        <w:rPr>
          <w:rFonts w:ascii="Roboto" w:hAnsi="Roboto"/>
          <w:b/>
          <w:color w:val="000000"/>
        </w:rPr>
        <w:t>Disclosures</w:t>
      </w:r>
      <w:r>
        <w:rPr>
          <w:rFonts w:ascii="Roboto" w:hAnsi="Roboto"/>
          <w:color w:val="000000"/>
        </w:rPr>
        <w:t xml:space="preserve"> are intended only for internal use</w:t>
      </w:r>
      <w:sdt>
        <w:sdtPr>
          <w:tag w:val="goog_rdk_92"/>
          <w:id w:val="-2144496085"/>
        </w:sdtPr>
        <w:sdtEndPr/>
        <w:sdtContent>
          <w:del w:id="82" w:author="Zuzana Gombikova" w:date="2020-09-20T17:28:00Z">
            <w:r>
              <w:rPr>
                <w:rFonts w:ascii="Roboto" w:hAnsi="Roboto"/>
                <w:color w:val="000000"/>
              </w:rPr>
              <w:delText xml:space="preserve"> at this stage</w:delText>
            </w:r>
          </w:del>
        </w:sdtContent>
      </w:sdt>
      <w:r>
        <w:rPr>
          <w:rFonts w:ascii="Roboto" w:hAnsi="Roboto"/>
          <w:color w:val="000000"/>
        </w:rPr>
        <w:t xml:space="preserve">. As we are finalizing outputs that may become public, we can review or amend them whenever </w:t>
      </w:r>
      <w:sdt>
        <w:sdtPr>
          <w:tag w:val="goog_rdk_93"/>
          <w:id w:val="1030603469"/>
        </w:sdtPr>
        <w:sdtEndPr/>
        <w:sdtContent>
          <w:ins w:id="83" w:author="Zuzana Gombikova" w:date="2020-09-20T17:29:00Z">
            <w:r>
              <w:rPr>
                <w:rFonts w:ascii="Roboto" w:hAnsi="Roboto"/>
                <w:color w:val="000000"/>
              </w:rPr>
              <w:t xml:space="preserve">a </w:t>
            </w:r>
          </w:ins>
        </w:sdtContent>
      </w:sdt>
      <w:r>
        <w:rPr>
          <w:rFonts w:ascii="Roboto" w:hAnsi="Roboto"/>
          <w:color w:val="000000"/>
        </w:rPr>
        <w:t>disclosure</w:t>
      </w:r>
      <w:sdt>
        <w:sdtPr>
          <w:tag w:val="goog_rdk_94"/>
          <w:id w:val="-1574119011"/>
        </w:sdtPr>
        <w:sdtEndPr/>
        <w:sdtContent>
          <w:del w:id="84" w:author="Zuzana Gombikova" w:date="2020-09-20T17:29:00Z">
            <w:r>
              <w:rPr>
                <w:rFonts w:ascii="Roboto" w:hAnsi="Roboto"/>
                <w:color w:val="000000"/>
              </w:rPr>
              <w:delText>s</w:delText>
            </w:r>
          </w:del>
        </w:sdtContent>
      </w:sdt>
      <w:r>
        <w:rPr>
          <w:rFonts w:ascii="Roboto" w:hAnsi="Roboto"/>
          <w:color w:val="000000"/>
        </w:rPr>
        <w:t xml:space="preserve"> must be made to </w:t>
      </w:r>
      <w:sdt>
        <w:sdtPr>
          <w:tag w:val="goog_rdk_95"/>
          <w:id w:val="-1234149910"/>
        </w:sdtPr>
        <w:sdtEndPr/>
        <w:sdtContent>
          <w:del w:id="85" w:author="Zuzana Gombikova" w:date="2020-09-20T17:29:00Z">
            <w:r>
              <w:rPr>
                <w:rFonts w:ascii="Roboto" w:hAnsi="Roboto"/>
                <w:color w:val="000000"/>
              </w:rPr>
              <w:delText xml:space="preserve">the </w:delText>
            </w:r>
          </w:del>
        </w:sdtContent>
      </w:sdt>
      <w:r>
        <w:rPr>
          <w:rFonts w:ascii="Roboto" w:hAnsi="Roboto"/>
          <w:color w:val="000000"/>
        </w:rPr>
        <w:t>public.</w:t>
      </w:r>
    </w:p>
    <w:p w14:paraId="5411BA45" w14:textId="77777777" w:rsidR="0089756D" w:rsidRDefault="00B80FE6">
      <w:pPr>
        <w:pStyle w:val="Heading1"/>
      </w:pPr>
      <w:r>
        <w:lastRenderedPageBreak/>
        <w:br w:type="page"/>
      </w:r>
      <w:bookmarkStart w:id="86" w:name="bookmark=id.30j0zll" w:colFirst="0" w:colLast="0"/>
      <w:bookmarkEnd w:id="86"/>
      <w:r>
        <w:lastRenderedPageBreak/>
        <w:t>Project Management</w:t>
      </w:r>
    </w:p>
    <w:p w14:paraId="5411BA46" w14:textId="77777777" w:rsidR="0089756D" w:rsidRDefault="00B80FE6">
      <w:pPr>
        <w:pStyle w:val="Heading2"/>
      </w:pPr>
      <w:bookmarkStart w:id="87" w:name="bookmark=id.1fob9te" w:colFirst="0" w:colLast="0"/>
      <w:bookmarkEnd w:id="87"/>
      <w:r>
        <w:t>General questions</w:t>
      </w:r>
      <w:sdt>
        <w:sdtPr>
          <w:tag w:val="goog_rdk_96"/>
          <w:id w:val="831653804"/>
        </w:sdtPr>
        <w:sdtEndPr/>
        <w:sdtContent>
          <w:ins w:id="88" w:author="Zuzana Gombikova" w:date="2020-09-20T18:26:00Z">
            <w:r>
              <w:t xml:space="preserve"> &amp;</w:t>
            </w:r>
          </w:ins>
        </w:sdtContent>
      </w:sdt>
      <w:sdt>
        <w:sdtPr>
          <w:tag w:val="goog_rdk_97"/>
          <w:id w:val="-1375916906"/>
        </w:sdtPr>
        <w:sdtEndPr/>
        <w:sdtContent>
          <w:del w:id="89" w:author="Zuzana Gombikova" w:date="2020-09-20T18:26:00Z">
            <w:r>
              <w:delText>,</w:delText>
            </w:r>
          </w:del>
        </w:sdtContent>
      </w:sdt>
      <w:r>
        <w:t xml:space="preserve"> clarifications</w:t>
      </w:r>
    </w:p>
    <w:p w14:paraId="5411BA47" w14:textId="77777777" w:rsidR="0089756D" w:rsidRDefault="00B80FE6">
      <w:pPr>
        <w:pBdr>
          <w:top w:val="nil"/>
          <w:left w:val="nil"/>
          <w:bottom w:val="nil"/>
          <w:right w:val="nil"/>
          <w:between w:val="nil"/>
        </w:pBdr>
        <w:spacing w:before="180" w:after="180"/>
        <w:rPr>
          <w:rFonts w:ascii="Roboto" w:hAnsi="Roboto"/>
          <w:color w:val="000000"/>
        </w:rPr>
      </w:pPr>
      <w:sdt>
        <w:sdtPr>
          <w:tag w:val="goog_rdk_99"/>
          <w:id w:val="-1144887641"/>
        </w:sdtPr>
        <w:sdtEndPr/>
        <w:sdtContent>
          <w:ins w:id="90" w:author="Zuzana Gombikova" w:date="2020-09-20T17:29:00Z">
            <w:r>
              <w:t>T</w:t>
            </w:r>
          </w:ins>
        </w:sdtContent>
      </w:sdt>
      <w:sdt>
        <w:sdtPr>
          <w:tag w:val="goog_rdk_100"/>
          <w:id w:val="1926295623"/>
        </w:sdtPr>
        <w:sdtEndPr/>
        <w:sdtContent>
          <w:del w:id="91" w:author="Zuzana Gombikova" w:date="2020-09-20T17:29:00Z">
            <w:r>
              <w:rPr>
                <w:rFonts w:ascii="Roboto" w:hAnsi="Roboto"/>
                <w:color w:val="000000"/>
              </w:rPr>
              <w:delText>I think that t</w:delText>
            </w:r>
          </w:del>
        </w:sdtContent>
      </w:sdt>
      <w:r>
        <w:rPr>
          <w:rFonts w:ascii="Roboto" w:hAnsi="Roboto"/>
          <w:color w:val="000000"/>
        </w:rPr>
        <w:t xml:space="preserve">his would help us understand how we can help, and how to record the problems, ideas that we are coming across while using your data and files. They are rather different from the files we see in Eurobarometer and </w:t>
      </w:r>
      <w:proofErr w:type="spellStart"/>
      <w:r>
        <w:rPr>
          <w:rFonts w:ascii="Roboto" w:hAnsi="Roboto"/>
          <w:color w:val="000000"/>
        </w:rPr>
        <w:t>Afrobarometer</w:t>
      </w:r>
      <w:proofErr w:type="spellEnd"/>
      <w:r>
        <w:rPr>
          <w:rFonts w:ascii="Roboto" w:hAnsi="Roboto"/>
          <w:color w:val="000000"/>
        </w:rPr>
        <w:t>, they certainly have very spec</w:t>
      </w:r>
      <w:r>
        <w:rPr>
          <w:rFonts w:ascii="Roboto" w:hAnsi="Roboto"/>
          <w:color w:val="000000"/>
        </w:rPr>
        <w:t xml:space="preserve">ific </w:t>
      </w:r>
      <w:sdt>
        <w:sdtPr>
          <w:tag w:val="goog_rdk_101"/>
          <w:id w:val="906415342"/>
        </w:sdtPr>
        <w:sdtEndPr/>
        <w:sdtContent>
          <w:ins w:id="92" w:author="Zuzana Gombikova" w:date="2020-09-20T17:29:00Z">
            <w:r>
              <w:rPr>
                <w:rFonts w:ascii="Roboto" w:hAnsi="Roboto"/>
                <w:color w:val="000000"/>
              </w:rPr>
              <w:t>strengths</w:t>
            </w:r>
          </w:ins>
        </w:sdtContent>
      </w:sdt>
      <w:sdt>
        <w:sdtPr>
          <w:tag w:val="goog_rdk_102"/>
          <w:id w:val="630138739"/>
        </w:sdtPr>
        <w:sdtEndPr/>
        <w:sdtContent>
          <w:del w:id="93" w:author="Zuzana Gombikova" w:date="2020-09-20T17:29:00Z">
            <w:r>
              <w:rPr>
                <w:rFonts w:ascii="Roboto" w:hAnsi="Roboto"/>
                <w:color w:val="000000"/>
              </w:rPr>
              <w:delText>strength</w:delText>
            </w:r>
          </w:del>
        </w:sdtContent>
      </w:sdt>
      <w:r>
        <w:rPr>
          <w:rFonts w:ascii="Roboto" w:hAnsi="Roboto"/>
          <w:color w:val="000000"/>
        </w:rPr>
        <w:t xml:space="preserve"> and weaknesses.</w:t>
      </w:r>
    </w:p>
    <w:p w14:paraId="5411BA48" w14:textId="77777777" w:rsidR="0089756D" w:rsidRDefault="00B80FE6">
      <w:pPr>
        <w:pStyle w:val="Heading3"/>
      </w:pPr>
      <w:bookmarkStart w:id="94" w:name="bookmark=id.3znysh7" w:colFirst="0" w:colLast="0"/>
      <w:bookmarkEnd w:id="94"/>
      <w:r>
        <w:t>Arab Barometer file &amp; document revision policy</w:t>
      </w:r>
    </w:p>
    <w:p w14:paraId="5411BA49" w14:textId="77777777" w:rsidR="0089756D" w:rsidRDefault="00B80FE6">
      <w:pPr>
        <w:numPr>
          <w:ilvl w:val="0"/>
          <w:numId w:val="5"/>
        </w:numPr>
        <w:pBdr>
          <w:top w:val="nil"/>
          <w:left w:val="nil"/>
          <w:bottom w:val="nil"/>
          <w:right w:val="nil"/>
          <w:between w:val="nil"/>
        </w:pBdr>
        <w:spacing w:before="36" w:after="36"/>
      </w:pPr>
      <w:r>
        <w:rPr>
          <w:rFonts w:ascii="Roboto" w:hAnsi="Roboto"/>
          <w:color w:val="000000"/>
        </w:rPr>
        <w:t>Eurobarometer’s files are stored by GESIS, and they review small file errors based on user feedback for a couple years after first version publication (mislabelling, accidentally left out interview dates or weighting variables, etc.)</w:t>
      </w:r>
    </w:p>
    <w:p w14:paraId="5411BA4A"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Is there such a policy with Arab Barometer? If yes, is it an aim of this small project to document small errors in the files for a new version SPSS file release? How about clarifications for the documentation of the already released files?</w:t>
      </w:r>
    </w:p>
    <w:p w14:paraId="5411BA4B"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b/>
          <w:color w:val="000000"/>
        </w:rPr>
        <w:t>Arab Barometer t</w:t>
      </w:r>
      <w:r>
        <w:rPr>
          <w:rFonts w:ascii="Roboto" w:hAnsi="Roboto"/>
          <w:b/>
          <w:color w:val="000000"/>
        </w:rPr>
        <w:t>eam</w:t>
      </w:r>
      <w:r>
        <w:rPr>
          <w:rFonts w:ascii="Roboto" w:hAnsi="Roboto"/>
          <w:color w:val="000000"/>
        </w:rPr>
        <w:t xml:space="preserve"> </w:t>
      </w:r>
      <w:r>
        <w:rPr>
          <w:rFonts w:ascii="Roboto" w:hAnsi="Roboto"/>
          <w:i/>
          <w:color w:val="000000"/>
        </w:rPr>
        <w:t xml:space="preserve">please comment or discuss in </w:t>
      </w:r>
      <w:sdt>
        <w:sdtPr>
          <w:tag w:val="goog_rdk_103"/>
          <w:id w:val="-1452471183"/>
        </w:sdtPr>
        <w:sdtEndPr/>
        <w:sdtContent>
          <w:ins w:id="95" w:author="Zuzana Gombikova" w:date="2020-09-20T17:30:00Z">
            <w:r>
              <w:rPr>
                <w:rFonts w:ascii="Roboto" w:hAnsi="Roboto"/>
                <w:i/>
                <w:color w:val="000000"/>
              </w:rPr>
              <w:t xml:space="preserve">a </w:t>
            </w:r>
          </w:ins>
        </w:sdtContent>
      </w:sdt>
      <w:r>
        <w:rPr>
          <w:rFonts w:ascii="Roboto" w:hAnsi="Roboto"/>
          <w:i/>
          <w:color w:val="000000"/>
        </w:rPr>
        <w:t>call</w:t>
      </w:r>
    </w:p>
    <w:p w14:paraId="5411BA4C" w14:textId="77777777" w:rsidR="0089756D" w:rsidRDefault="00B80FE6">
      <w:pPr>
        <w:pStyle w:val="Heading2"/>
      </w:pPr>
      <w:bookmarkStart w:id="96" w:name="bookmark=id.2et92p0" w:colFirst="0" w:colLast="0"/>
      <w:bookmarkEnd w:id="96"/>
      <w:r>
        <w:t>Specific questions</w:t>
      </w:r>
    </w:p>
    <w:p w14:paraId="5411BA4D" w14:textId="77777777" w:rsidR="0089756D" w:rsidRDefault="00B80FE6">
      <w:pPr>
        <w:pBdr>
          <w:top w:val="nil"/>
          <w:left w:val="nil"/>
          <w:bottom w:val="nil"/>
          <w:right w:val="nil"/>
          <w:between w:val="nil"/>
        </w:pBdr>
        <w:spacing w:before="180" w:after="180"/>
        <w:rPr>
          <w:rFonts w:ascii="Roboto" w:hAnsi="Roboto"/>
          <w:color w:val="000000"/>
        </w:rPr>
      </w:pPr>
      <w:sdt>
        <w:sdtPr>
          <w:tag w:val="goog_rdk_105"/>
          <w:id w:val="-1593621539"/>
        </w:sdtPr>
        <w:sdtEndPr/>
        <w:sdtContent>
          <w:ins w:id="97" w:author="Zuzana Gombikova" w:date="2020-09-20T17:30:00Z">
            <w:r>
              <w:t>Once</w:t>
            </w:r>
          </w:ins>
        </w:sdtContent>
      </w:sdt>
      <w:sdt>
        <w:sdtPr>
          <w:tag w:val="goog_rdk_106"/>
          <w:id w:val="-825662564"/>
        </w:sdtPr>
        <w:sdtEndPr/>
        <w:sdtContent>
          <w:del w:id="98" w:author="Zuzana Gombikova" w:date="2020-09-20T17:30:00Z">
            <w:r>
              <w:rPr>
                <w:rFonts w:ascii="Roboto" w:hAnsi="Roboto"/>
                <w:color w:val="000000"/>
              </w:rPr>
              <w:delText>When</w:delText>
            </w:r>
          </w:del>
        </w:sdtContent>
      </w:sdt>
      <w:r>
        <w:rPr>
          <w:rFonts w:ascii="Roboto" w:hAnsi="Roboto"/>
          <w:color w:val="000000"/>
        </w:rPr>
        <w:t xml:space="preserve"> answered and cleared, these will be moved to the </w:t>
      </w:r>
      <w:sdt>
        <w:sdtPr>
          <w:tag w:val="goog_rdk_107"/>
          <w:id w:val="-1617361515"/>
        </w:sdtPr>
        <w:sdtEndPr/>
        <w:sdtContent>
          <w:del w:id="99" w:author="Zuzana Gombikova" w:date="2020-09-20T17:30:00Z">
            <w:r>
              <w:rPr>
                <w:rFonts w:ascii="Roboto" w:hAnsi="Roboto"/>
                <w:color w:val="000000"/>
              </w:rPr>
              <w:delText xml:space="preserve">3.4 </w:delText>
            </w:r>
          </w:del>
        </w:sdtContent>
      </w:sdt>
      <w:hyperlink w:anchor="bookmark=id.3whwml4">
        <w:r>
          <w:rPr>
            <w:rFonts w:ascii="Roboto" w:hAnsi="Roboto"/>
            <w:color w:val="3EA135"/>
          </w:rPr>
          <w:t>Technical Report</w:t>
        </w:r>
      </w:hyperlink>
      <w:r>
        <w:rPr>
          <w:rFonts w:ascii="Roboto" w:hAnsi="Roboto"/>
          <w:color w:val="000000"/>
        </w:rPr>
        <w:t>.</w:t>
      </w:r>
    </w:p>
    <w:p w14:paraId="5411BA4E"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b/>
          <w:color w:val="000000"/>
        </w:rPr>
        <w:t>Daniel</w:t>
      </w:r>
      <w:r>
        <w:rPr>
          <w:rFonts w:ascii="Roboto" w:hAnsi="Roboto"/>
          <w:color w:val="000000"/>
        </w:rPr>
        <w:t xml:space="preserve">: &gt; </w:t>
      </w:r>
      <w:r>
        <w:rPr>
          <w:rFonts w:ascii="Roboto" w:hAnsi="Roboto"/>
          <w:color w:val="000000"/>
        </w:rPr>
        <w:t xml:space="preserve">My general impression is that it is far more difficult to find variables than in </w:t>
      </w:r>
      <w:proofErr w:type="spellStart"/>
      <w:r>
        <w:rPr>
          <w:rFonts w:ascii="Roboto" w:hAnsi="Roboto"/>
          <w:color w:val="000000"/>
        </w:rPr>
        <w:t>Afrobarometer</w:t>
      </w:r>
      <w:proofErr w:type="spellEnd"/>
      <w:r>
        <w:rPr>
          <w:rFonts w:ascii="Roboto" w:hAnsi="Roboto"/>
          <w:color w:val="000000"/>
        </w:rPr>
        <w:t xml:space="preserve"> or Eurobarometer, because neither the question labels </w:t>
      </w:r>
      <w:proofErr w:type="gramStart"/>
      <w:r>
        <w:rPr>
          <w:rFonts w:ascii="Roboto" w:hAnsi="Roboto"/>
          <w:color w:val="000000"/>
        </w:rPr>
        <w:t>or</w:t>
      </w:r>
      <w:proofErr w:type="gramEnd"/>
      <w:r>
        <w:rPr>
          <w:rFonts w:ascii="Roboto" w:hAnsi="Roboto"/>
          <w:color w:val="000000"/>
        </w:rPr>
        <w:t xml:space="preserve"> the question numbers appear to be fully in harmony. However, the actual (SPSS) variable names (like </w:t>
      </w:r>
      <w:r>
        <w:rPr>
          <w:rFonts w:ascii="Roboto" w:hAnsi="Roboto"/>
          <w:color w:val="000000"/>
        </w:rPr>
        <w:t xml:space="preserve">q101) appear to be far more consistent. If there is any recorded practice here, then we could really speed up the process. With Eurobarometer and </w:t>
      </w:r>
      <w:proofErr w:type="spellStart"/>
      <w:r>
        <w:rPr>
          <w:rFonts w:ascii="Roboto" w:hAnsi="Roboto"/>
          <w:color w:val="000000"/>
        </w:rPr>
        <w:t>Afrobarometer</w:t>
      </w:r>
      <w:proofErr w:type="spellEnd"/>
      <w:r>
        <w:rPr>
          <w:rFonts w:ascii="Roboto" w:hAnsi="Roboto"/>
          <w:color w:val="000000"/>
        </w:rPr>
        <w:t xml:space="preserve"> we really relied on a lot of string processing with the labels. The labels seem a bit </w:t>
      </w:r>
      <w:proofErr w:type="gramStart"/>
      <w:r>
        <w:rPr>
          <w:rFonts w:ascii="Roboto" w:hAnsi="Roboto"/>
          <w:color w:val="000000"/>
        </w:rPr>
        <w:t>more messy</w:t>
      </w:r>
      <w:proofErr w:type="gramEnd"/>
      <w:r>
        <w:rPr>
          <w:rFonts w:ascii="Roboto" w:hAnsi="Roboto"/>
          <w:color w:val="000000"/>
        </w:rPr>
        <w:t xml:space="preserve"> in </w:t>
      </w:r>
      <w:proofErr w:type="spellStart"/>
      <w:r>
        <w:rPr>
          <w:rFonts w:ascii="Roboto" w:hAnsi="Roboto"/>
          <w:color w:val="000000"/>
        </w:rPr>
        <w:t>Afrobarometer</w:t>
      </w:r>
      <w:proofErr w:type="spellEnd"/>
      <w:r>
        <w:rPr>
          <w:rFonts w:ascii="Roboto" w:hAnsi="Roboto"/>
          <w:color w:val="000000"/>
        </w:rPr>
        <w:t>, but the actual file organization</w:t>
      </w:r>
      <w:sdt>
        <w:sdtPr>
          <w:tag w:val="goog_rdk_108"/>
          <w:id w:val="1768037524"/>
        </w:sdtPr>
        <w:sdtEndPr/>
        <w:sdtContent>
          <w:r>
            <w:rPr>
              <w:rFonts w:ascii="Roboto" w:hAnsi="Roboto"/>
              <w:color w:val="000000"/>
            </w:rPr>
            <w:t xml:space="preserve"> is</w:t>
          </w:r>
        </w:sdtContent>
      </w:sdt>
      <w:r>
        <w:rPr>
          <w:rFonts w:ascii="Roboto" w:hAnsi="Roboto"/>
          <w:color w:val="000000"/>
        </w:rPr>
        <w:t xml:space="preserve"> better.</w:t>
      </w:r>
    </w:p>
    <w:p w14:paraId="5411BA4F" w14:textId="77777777" w:rsidR="0089756D" w:rsidRDefault="00B80FE6">
      <w:pPr>
        <w:pBdr>
          <w:top w:val="nil"/>
          <w:left w:val="nil"/>
          <w:bottom w:val="nil"/>
          <w:right w:val="nil"/>
          <w:between w:val="nil"/>
        </w:pBdr>
        <w:spacing w:before="100" w:after="100"/>
        <w:rPr>
          <w:rFonts w:ascii="Calibri" w:eastAsia="Calibri" w:hAnsi="Calibri" w:cs="Calibri"/>
          <w:color w:val="000000"/>
          <w:sz w:val="20"/>
          <w:szCs w:val="20"/>
        </w:rPr>
      </w:pPr>
      <w:sdt>
        <w:sdtPr>
          <w:tag w:val="goog_rdk_109"/>
          <w:id w:val="-1308171860"/>
        </w:sdtPr>
        <w:sdtEndPr/>
        <w:sdtContent>
          <w:commentRangeStart w:id="100"/>
        </w:sdtContent>
      </w:sdt>
      <w:r>
        <w:rPr>
          <w:rFonts w:ascii="Calibri" w:eastAsia="Calibri" w:hAnsi="Calibri" w:cs="Calibri"/>
          <w:color w:val="000000"/>
          <w:sz w:val="20"/>
          <w:szCs w:val="20"/>
        </w:rPr>
        <w:t>I also have a question mark if we should aim at first go to include Wave I. It appears to</w:t>
      </w:r>
      <w:sdt>
        <w:sdtPr>
          <w:tag w:val="goog_rdk_110"/>
          <w:id w:val="-286662778"/>
        </w:sdtPr>
        <w:sdtEndPr/>
        <w:sdtContent>
          <w:del w:id="101" w:author="Zuzana Gombikova" w:date="2020-09-20T17:31:00Z">
            <w:r>
              <w:rPr>
                <w:rFonts w:ascii="Calibri" w:eastAsia="Calibri" w:hAnsi="Calibri" w:cs="Calibri"/>
                <w:color w:val="000000"/>
                <w:sz w:val="20"/>
                <w:szCs w:val="20"/>
              </w:rPr>
              <w:delText xml:space="preserve"> be</w:delText>
            </w:r>
          </w:del>
        </w:sdtContent>
      </w:sdt>
      <w:r>
        <w:rPr>
          <w:rFonts w:ascii="Calibri" w:eastAsia="Calibri" w:hAnsi="Calibri" w:cs="Calibri"/>
          <w:color w:val="000000"/>
          <w:sz w:val="20"/>
          <w:szCs w:val="20"/>
        </w:rPr>
        <w:t xml:space="preserve"> have </w:t>
      </w:r>
      <w:sdt>
        <w:sdtPr>
          <w:tag w:val="goog_rdk_111"/>
          <w:id w:val="-2095545127"/>
        </w:sdtPr>
        <w:sdtEndPr/>
        <w:sdtContent>
          <w:ins w:id="102" w:author="Zuzana Gombikova" w:date="2020-09-20T17:31:00Z">
            <w:r>
              <w:rPr>
                <w:rFonts w:ascii="Calibri" w:eastAsia="Calibri" w:hAnsi="Calibri" w:cs="Calibri"/>
                <w:color w:val="000000"/>
                <w:sz w:val="20"/>
                <w:szCs w:val="20"/>
              </w:rPr>
              <w:t>quite</w:t>
            </w:r>
          </w:ins>
        </w:sdtContent>
      </w:sdt>
      <w:sdt>
        <w:sdtPr>
          <w:tag w:val="goog_rdk_112"/>
          <w:id w:val="-429357578"/>
        </w:sdtPr>
        <w:sdtEndPr/>
        <w:sdtContent>
          <w:del w:id="103" w:author="Zuzana Gombikova" w:date="2020-09-20T17:31:00Z">
            <w:r>
              <w:rPr>
                <w:rFonts w:ascii="Calibri" w:eastAsia="Calibri" w:hAnsi="Calibri" w:cs="Calibri"/>
                <w:color w:val="000000"/>
                <w:sz w:val="20"/>
                <w:szCs w:val="20"/>
              </w:rPr>
              <w:delText>quiet</w:delText>
            </w:r>
          </w:del>
        </w:sdtContent>
      </w:sdt>
      <w:r>
        <w:rPr>
          <w:rFonts w:ascii="Calibri" w:eastAsia="Calibri" w:hAnsi="Calibri" w:cs="Calibri"/>
          <w:color w:val="000000"/>
          <w:sz w:val="20"/>
          <w:szCs w:val="20"/>
        </w:rPr>
        <w:t xml:space="preserve"> a few differences from waves II-V.</w:t>
      </w:r>
    </w:p>
    <w:p w14:paraId="5411BA50" w14:textId="77777777" w:rsidR="0089756D" w:rsidRDefault="00B80FE6">
      <w:pPr>
        <w:pBdr>
          <w:top w:val="nil"/>
          <w:left w:val="nil"/>
          <w:bottom w:val="nil"/>
          <w:right w:val="nil"/>
          <w:between w:val="nil"/>
        </w:pBdr>
        <w:spacing w:before="100" w:after="100"/>
        <w:rPr>
          <w:rFonts w:ascii="Calibri" w:eastAsia="Calibri" w:hAnsi="Calibri" w:cs="Calibri"/>
          <w:color w:val="000000"/>
          <w:sz w:val="20"/>
          <w:szCs w:val="20"/>
        </w:rPr>
      </w:pPr>
      <w:r>
        <w:rPr>
          <w:rFonts w:ascii="Calibri" w:eastAsia="Calibri" w:hAnsi="Calibri" w:cs="Calibri"/>
          <w:color w:val="000000"/>
          <w:sz w:val="20"/>
          <w:szCs w:val="20"/>
        </w:rPr>
        <w:t xml:space="preserve">I am wondering if you have written </w:t>
      </w:r>
      <w:sdt>
        <w:sdtPr>
          <w:tag w:val="goog_rdk_113"/>
          <w:id w:val="2093039998"/>
        </w:sdtPr>
        <w:sdtEndPr/>
        <w:sdtContent>
          <w:ins w:id="104" w:author="Zuzana Gombikova" w:date="2020-09-20T17:31:00Z">
            <w:r>
              <w:rPr>
                <w:rFonts w:ascii="Calibri" w:eastAsia="Calibri" w:hAnsi="Calibri" w:cs="Calibri"/>
                <w:color w:val="000000"/>
                <w:sz w:val="20"/>
                <w:szCs w:val="20"/>
              </w:rPr>
              <w:t>guidelines</w:t>
            </w:r>
          </w:ins>
        </w:sdtContent>
      </w:sdt>
      <w:sdt>
        <w:sdtPr>
          <w:tag w:val="goog_rdk_114"/>
          <w:id w:val="-1038042927"/>
        </w:sdtPr>
        <w:sdtEndPr/>
        <w:sdtContent>
          <w:del w:id="105" w:author="Zuzana Gombikova" w:date="2020-09-20T17:31:00Z">
            <w:r>
              <w:rPr>
                <w:rFonts w:ascii="Calibri" w:eastAsia="Calibri" w:hAnsi="Calibri" w:cs="Calibri"/>
                <w:color w:val="000000"/>
                <w:sz w:val="20"/>
                <w:szCs w:val="20"/>
              </w:rPr>
              <w:delText>guideliness</w:delText>
            </w:r>
          </w:del>
        </w:sdtContent>
      </w:sdt>
      <w:r>
        <w:rPr>
          <w:rFonts w:ascii="Calibri" w:eastAsia="Calibri" w:hAnsi="Calibri" w:cs="Calibri"/>
          <w:color w:val="000000"/>
          <w:sz w:val="20"/>
          <w:szCs w:val="20"/>
        </w:rPr>
        <w:t xml:space="preserve"> on using / labelling / coding various forms of missing data (</w:t>
      </w:r>
      <w:proofErr w:type="gramStart"/>
      <w:r>
        <w:rPr>
          <w:rFonts w:ascii="Calibri" w:eastAsia="Calibri" w:hAnsi="Calibri" w:cs="Calibri"/>
          <w:color w:val="000000"/>
          <w:sz w:val="20"/>
          <w:szCs w:val="20"/>
        </w:rPr>
        <w:t>don’t</w:t>
      </w:r>
      <w:proofErr w:type="gramEnd"/>
      <w:r>
        <w:rPr>
          <w:rFonts w:ascii="Calibri" w:eastAsia="Calibri" w:hAnsi="Calibri" w:cs="Calibri"/>
          <w:color w:val="000000"/>
          <w:sz w:val="20"/>
          <w:szCs w:val="20"/>
        </w:rPr>
        <w:t xml:space="preserve"> know, refused, question filter out.) I think that the three survey programs have very different issues. GESIS produces the most </w:t>
      </w:r>
      <w:r>
        <w:rPr>
          <w:rFonts w:ascii="Calibri" w:eastAsia="Calibri" w:hAnsi="Calibri" w:cs="Calibri"/>
          <w:color w:val="000000"/>
          <w:sz w:val="20"/>
          <w:szCs w:val="20"/>
        </w:rPr>
        <w:t xml:space="preserve">consistent missing data labelling, but when it fails, failure is costly. </w:t>
      </w:r>
      <w:proofErr w:type="spellStart"/>
      <w:r>
        <w:rPr>
          <w:rFonts w:ascii="Calibri" w:eastAsia="Calibri" w:hAnsi="Calibri" w:cs="Calibri"/>
          <w:color w:val="000000"/>
          <w:sz w:val="20"/>
          <w:szCs w:val="20"/>
        </w:rPr>
        <w:t>Afrobarometer</w:t>
      </w:r>
      <w:proofErr w:type="spellEnd"/>
      <w:r>
        <w:rPr>
          <w:rFonts w:ascii="Calibri" w:eastAsia="Calibri" w:hAnsi="Calibri" w:cs="Calibri"/>
          <w:color w:val="000000"/>
          <w:sz w:val="20"/>
          <w:szCs w:val="20"/>
        </w:rPr>
        <w:t xml:space="preserve"> has consistent labelling, but inconsistent coding in SPSS. (for </w:t>
      </w:r>
      <w:proofErr w:type="gramStart"/>
      <w:r>
        <w:rPr>
          <w:rFonts w:ascii="Calibri" w:eastAsia="Calibri" w:hAnsi="Calibri" w:cs="Calibri"/>
          <w:color w:val="000000"/>
          <w:sz w:val="20"/>
          <w:szCs w:val="20"/>
        </w:rPr>
        <w:t>example</w:t>
      </w:r>
      <w:proofErr w:type="gram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na_range</w:t>
      </w:r>
      <w:proofErr w:type="spellEnd"/>
      <w:r>
        <w:rPr>
          <w:rFonts w:ascii="Calibri" w:eastAsia="Calibri" w:hAnsi="Calibri" w:cs="Calibri"/>
          <w:color w:val="000000"/>
          <w:sz w:val="20"/>
          <w:szCs w:val="20"/>
        </w:rPr>
        <w:t xml:space="preserve"> and </w:t>
      </w:r>
      <w:proofErr w:type="spellStart"/>
      <w:r>
        <w:rPr>
          <w:rFonts w:ascii="Calibri" w:eastAsia="Calibri" w:hAnsi="Calibri" w:cs="Calibri"/>
          <w:color w:val="000000"/>
          <w:sz w:val="20"/>
          <w:szCs w:val="20"/>
        </w:rPr>
        <w:t>na_labels</w:t>
      </w:r>
      <w:proofErr w:type="spellEnd"/>
      <w:r>
        <w:rPr>
          <w:rFonts w:ascii="Calibri" w:eastAsia="Calibri" w:hAnsi="Calibri" w:cs="Calibri"/>
          <w:color w:val="000000"/>
          <w:sz w:val="20"/>
          <w:szCs w:val="20"/>
        </w:rPr>
        <w:t xml:space="preserve"> contradict in the SPSS coding.) Arab Barometer appears to use a lot more l</w:t>
      </w:r>
      <w:r>
        <w:rPr>
          <w:rFonts w:ascii="Calibri" w:eastAsia="Calibri" w:hAnsi="Calibri" w:cs="Calibri"/>
          <w:color w:val="000000"/>
          <w:sz w:val="20"/>
          <w:szCs w:val="20"/>
        </w:rPr>
        <w:t xml:space="preserve">abels than GESIS or </w:t>
      </w:r>
      <w:proofErr w:type="spellStart"/>
      <w:r>
        <w:rPr>
          <w:rFonts w:ascii="Calibri" w:eastAsia="Calibri" w:hAnsi="Calibri" w:cs="Calibri"/>
          <w:color w:val="000000"/>
          <w:sz w:val="20"/>
          <w:szCs w:val="20"/>
        </w:rPr>
        <w:t>Afrobarometer</w:t>
      </w:r>
      <w:proofErr w:type="spellEnd"/>
      <w:r>
        <w:rPr>
          <w:rFonts w:ascii="Calibri" w:eastAsia="Calibri" w:hAnsi="Calibri" w:cs="Calibri"/>
          <w:color w:val="000000"/>
          <w:sz w:val="20"/>
          <w:szCs w:val="20"/>
        </w:rPr>
        <w:t>. I cannot yet form an opinion on file coding level.</w:t>
      </w:r>
      <w:commentRangeEnd w:id="100"/>
      <w:r>
        <w:commentReference w:id="100"/>
      </w:r>
    </w:p>
    <w:p w14:paraId="5411BA51" w14:textId="77777777" w:rsidR="0089756D" w:rsidRDefault="00B80FE6">
      <w:pPr>
        <w:pStyle w:val="Heading3"/>
      </w:pPr>
      <w:bookmarkStart w:id="106" w:name="bookmark=id.tyjcwt" w:colFirst="0" w:colLast="0"/>
      <w:bookmarkEnd w:id="106"/>
      <w:r>
        <w:t>Date</w:t>
      </w:r>
    </w:p>
    <w:p w14:paraId="5411BA52"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Almost all Eurobarometer files and all but the first </w:t>
      </w:r>
      <w:proofErr w:type="spellStart"/>
      <w:r>
        <w:rPr>
          <w:rFonts w:ascii="Roboto" w:hAnsi="Roboto"/>
          <w:color w:val="000000"/>
        </w:rPr>
        <w:t>Afrobarometer</w:t>
      </w:r>
      <w:proofErr w:type="spellEnd"/>
      <w:r>
        <w:rPr>
          <w:rFonts w:ascii="Roboto" w:hAnsi="Roboto"/>
          <w:color w:val="000000"/>
        </w:rPr>
        <w:t xml:space="preserve"> files contain the data of the interview, but I found these only in Arab Barometer 3 and Arab Ba</w:t>
      </w:r>
      <w:r>
        <w:rPr>
          <w:rFonts w:ascii="Roboto" w:hAnsi="Roboto"/>
          <w:color w:val="000000"/>
        </w:rPr>
        <w:t>rometer 5. Did I overlook something?</w:t>
      </w:r>
    </w:p>
    <w:p w14:paraId="5411BA53"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lastRenderedPageBreak/>
        <w:t>Having at least a notional date for the interview is important for many reasons. One way to overcome this problem is to use the middle date of the fieldwork period. However, currently I only find this information in the PDF files, and they vary by country.</w:t>
      </w:r>
      <w:r>
        <w:rPr>
          <w:rFonts w:ascii="Roboto" w:hAnsi="Roboto"/>
          <w:color w:val="000000"/>
        </w:rPr>
        <w:t xml:space="preserve"> Is this information available in a different format?</w:t>
      </w:r>
    </w:p>
    <w:p w14:paraId="5411BA54" w14:textId="77777777" w:rsidR="0089756D" w:rsidRDefault="00B80FE6">
      <w:pPr>
        <w:pStyle w:val="Heading3"/>
      </w:pPr>
      <w:bookmarkStart w:id="107" w:name="bookmark=id.3dy6vkm" w:colFirst="0" w:colLast="0"/>
      <w:bookmarkEnd w:id="107"/>
      <w:r>
        <w:t xml:space="preserve">Weights &amp; </w:t>
      </w:r>
      <w:sdt>
        <w:sdtPr>
          <w:tag w:val="goog_rdk_115"/>
          <w:id w:val="1153485668"/>
        </w:sdtPr>
        <w:sdtEndPr/>
        <w:sdtContent>
          <w:ins w:id="108" w:author="Zuzana Gombikova" w:date="2020-09-20T18:27:00Z">
            <w:r>
              <w:t>p</w:t>
            </w:r>
          </w:ins>
        </w:sdtContent>
      </w:sdt>
      <w:sdt>
        <w:sdtPr>
          <w:tag w:val="goog_rdk_116"/>
          <w:id w:val="876202339"/>
        </w:sdtPr>
        <w:sdtEndPr/>
        <w:sdtContent>
          <w:del w:id="109" w:author="Zuzana Gombikova" w:date="2020-09-20T18:27:00Z">
            <w:r>
              <w:delText>T</w:delText>
            </w:r>
          </w:del>
        </w:sdtContent>
      </w:sdt>
      <w:r>
        <w:t xml:space="preserve">arget </w:t>
      </w:r>
      <w:sdt>
        <w:sdtPr>
          <w:tag w:val="goog_rdk_117"/>
          <w:id w:val="953134802"/>
        </w:sdtPr>
        <w:sdtEndPr/>
        <w:sdtContent>
          <w:ins w:id="110" w:author="Zuzana Gombikova" w:date="2020-09-20T18:27:00Z">
            <w:r>
              <w:t>p</w:t>
            </w:r>
          </w:ins>
        </w:sdtContent>
      </w:sdt>
      <w:sdt>
        <w:sdtPr>
          <w:tag w:val="goog_rdk_118"/>
          <w:id w:val="477123512"/>
        </w:sdtPr>
        <w:sdtEndPr/>
        <w:sdtContent>
          <w:del w:id="111" w:author="Zuzana Gombikova" w:date="2020-09-20T18:27:00Z">
            <w:r>
              <w:delText>P</w:delText>
            </w:r>
          </w:del>
        </w:sdtContent>
      </w:sdt>
      <w:r>
        <w:t>opulation</w:t>
      </w:r>
    </w:p>
    <w:p w14:paraId="5411BA55"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What is the exact definition of the </w:t>
      </w:r>
      <w:r>
        <w:rPr>
          <w:rFonts w:ascii="Consolas" w:eastAsia="Consolas" w:hAnsi="Consolas" w:cs="Consolas"/>
          <w:color w:val="000000"/>
          <w:sz w:val="22"/>
          <w:szCs w:val="22"/>
        </w:rPr>
        <w:t>weight</w:t>
      </w:r>
      <w:r>
        <w:rPr>
          <w:rFonts w:ascii="Roboto" w:hAnsi="Roboto"/>
          <w:color w:val="000000"/>
        </w:rPr>
        <w:t xml:space="preserve"> variables? Are these post-stratification weights per sample, country, region? Am I correct that this variable is missing </w:t>
      </w:r>
      <w:r>
        <w:rPr>
          <w:rFonts w:ascii="Roboto" w:hAnsi="Roboto"/>
          <w:color w:val="000000"/>
        </w:rPr>
        <w:t xml:space="preserve">from </w:t>
      </w:r>
      <w:r>
        <w:rPr>
          <w:rFonts w:ascii="Roboto" w:hAnsi="Roboto"/>
          <w:i/>
          <w:color w:val="000000"/>
        </w:rPr>
        <w:t>Arab Barometer I</w:t>
      </w:r>
      <w:r>
        <w:rPr>
          <w:rFonts w:ascii="Roboto" w:hAnsi="Roboto"/>
          <w:color w:val="000000"/>
        </w:rPr>
        <w:t>?</w:t>
      </w:r>
    </w:p>
    <w:p w14:paraId="5411BA56"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w:t>
      </w:r>
      <w:r>
        <w:rPr>
          <w:rFonts w:ascii="Roboto" w:hAnsi="Roboto"/>
          <w:i/>
          <w:color w:val="000000"/>
        </w:rPr>
        <w:t>Citizens aged 18 and above</w:t>
      </w:r>
      <w:r>
        <w:rPr>
          <w:rFonts w:ascii="Roboto" w:hAnsi="Roboto"/>
          <w:color w:val="000000"/>
        </w:rPr>
        <w:t xml:space="preserve"> is a bit puzzling target population</w:t>
      </w:r>
      <w:sdt>
        <w:sdtPr>
          <w:tag w:val="goog_rdk_119"/>
          <w:id w:val="408587885"/>
        </w:sdtPr>
        <w:sdtEndPr/>
        <w:sdtContent>
          <w:ins w:id="112" w:author="Zuzana Gombikova" w:date="2020-09-20T17:32:00Z">
            <w:r>
              <w:rPr>
                <w:rFonts w:ascii="Roboto" w:hAnsi="Roboto"/>
                <w:color w:val="000000"/>
              </w:rPr>
              <w:t xml:space="preserve"> group</w:t>
            </w:r>
          </w:ins>
        </w:sdtContent>
      </w:sdt>
      <w:r>
        <w:rPr>
          <w:rFonts w:ascii="Roboto" w:hAnsi="Roboto"/>
          <w:color w:val="000000"/>
        </w:rPr>
        <w:t>, but of course, easy to work with, given the large presence of non-citizen, semi-</w:t>
      </w:r>
      <w:proofErr w:type="gramStart"/>
      <w:r>
        <w:rPr>
          <w:rFonts w:ascii="Roboto" w:hAnsi="Roboto"/>
          <w:color w:val="000000"/>
        </w:rPr>
        <w:t>citizen</w:t>
      </w:r>
      <w:proofErr w:type="gramEnd"/>
      <w:r>
        <w:rPr>
          <w:rFonts w:ascii="Roboto" w:hAnsi="Roboto"/>
          <w:color w:val="000000"/>
        </w:rPr>
        <w:t xml:space="preserve"> and other status people in the Arab World. Particularly in Jordan this would require a footnote at least. For comparison, Eurobarometer is targeting European populati</w:t>
      </w:r>
      <w:r>
        <w:rPr>
          <w:rFonts w:ascii="Roboto" w:hAnsi="Roboto"/>
          <w:color w:val="000000"/>
        </w:rPr>
        <w:t>on aged 15 and above, regardless of citizenship, though I am very uncertain how some non-citizen classes, particularly people with not yet processed refugee application may get into the sample.</w:t>
      </w:r>
    </w:p>
    <w:p w14:paraId="5411BA57"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All in all, if I could have the notional population size that </w:t>
      </w:r>
      <w:r>
        <w:rPr>
          <w:rFonts w:ascii="Roboto" w:hAnsi="Roboto"/>
          <w:color w:val="000000"/>
        </w:rPr>
        <w:t xml:space="preserve">was used to create the weight variable, I would create a function and add to the data files a projected weight, which makes counting things much easier. GESIS produces a lot of weighting options that are well documented. </w:t>
      </w:r>
      <w:proofErr w:type="gramStart"/>
      <w:r>
        <w:rPr>
          <w:rFonts w:ascii="Roboto" w:hAnsi="Roboto"/>
          <w:color w:val="000000"/>
        </w:rPr>
        <w:t>I’d</w:t>
      </w:r>
      <w:proofErr w:type="gramEnd"/>
      <w:r>
        <w:rPr>
          <w:rFonts w:ascii="Roboto" w:hAnsi="Roboto"/>
          <w:color w:val="000000"/>
        </w:rPr>
        <w:t xml:space="preserve"> like to clarify how you create </w:t>
      </w:r>
      <w:r>
        <w:rPr>
          <w:rFonts w:ascii="Roboto" w:hAnsi="Roboto"/>
          <w:color w:val="000000"/>
        </w:rPr>
        <w:t xml:space="preserve">the weights. I would find it particularly useful if we could create an alternative projected weight </w:t>
      </w:r>
      <w:sdt>
        <w:sdtPr>
          <w:tag w:val="goog_rdk_120"/>
          <w:id w:val="1001233326"/>
        </w:sdtPr>
        <w:sdtEndPr/>
        <w:sdtContent>
          <w:ins w:id="113" w:author="Zuzana Gombikova" w:date="2020-09-20T17:33:00Z">
            <w:r>
              <w:rPr>
                <w:rFonts w:ascii="Roboto" w:hAnsi="Roboto"/>
                <w:color w:val="000000"/>
              </w:rPr>
              <w:t>programmatically</w:t>
            </w:r>
          </w:ins>
        </w:sdtContent>
      </w:sdt>
      <w:sdt>
        <w:sdtPr>
          <w:tag w:val="goog_rdk_121"/>
          <w:id w:val="-987246754"/>
        </w:sdtPr>
        <w:sdtEndPr/>
        <w:sdtContent>
          <w:del w:id="114" w:author="Zuzana Gombikova" w:date="2020-09-20T17:33:00Z">
            <w:r>
              <w:rPr>
                <w:rFonts w:ascii="Roboto" w:hAnsi="Roboto"/>
                <w:color w:val="000000"/>
              </w:rPr>
              <w:delText>programatically</w:delText>
            </w:r>
          </w:del>
        </w:sdtContent>
      </w:sdt>
      <w:r>
        <w:rPr>
          <w:rFonts w:ascii="Roboto" w:hAnsi="Roboto"/>
          <w:color w:val="000000"/>
        </w:rPr>
        <w:t xml:space="preserve"> (</w:t>
      </w:r>
      <w:proofErr w:type="spellStart"/>
      <w:r>
        <w:rPr>
          <w:rFonts w:ascii="Consolas" w:eastAsia="Consolas" w:hAnsi="Consolas" w:cs="Consolas"/>
          <w:color w:val="000000"/>
          <w:sz w:val="22"/>
          <w:szCs w:val="22"/>
        </w:rPr>
        <w:t>wex</w:t>
      </w:r>
      <w:proofErr w:type="spellEnd"/>
      <w:r>
        <w:rPr>
          <w:rFonts w:ascii="Roboto" w:hAnsi="Roboto"/>
          <w:color w:val="000000"/>
        </w:rPr>
        <w:t xml:space="preserve"> in Eurobarometer) showing how many respondents are notionally one respondent by a single respondent (i.e. the parti</w:t>
      </w:r>
      <w:r>
        <w:rPr>
          <w:rFonts w:ascii="Roboto" w:hAnsi="Roboto"/>
          <w:color w:val="000000"/>
        </w:rPr>
        <w:t xml:space="preserve">cular interviewed person, after post-stratification, represents 8721 people), which must total the entire target population (as far as I see, </w:t>
      </w:r>
      <w:r>
        <w:rPr>
          <w:rFonts w:ascii="Roboto" w:hAnsi="Roboto"/>
          <w:i/>
          <w:color w:val="000000"/>
        </w:rPr>
        <w:t>Citizens aged 18 and above</w:t>
      </w:r>
      <w:sdt>
        <w:sdtPr>
          <w:tag w:val="goog_rdk_122"/>
          <w:id w:val="-1444764559"/>
        </w:sdtPr>
        <w:sdtEndPr/>
        <w:sdtContent>
          <w:del w:id="115" w:author="Zuzana Gombikova" w:date="2020-09-20T17:33:00Z">
            <w:r>
              <w:rPr>
                <w:rFonts w:ascii="Roboto" w:hAnsi="Roboto"/>
                <w:color w:val="000000"/>
              </w:rPr>
              <w:delText>.</w:delText>
            </w:r>
          </w:del>
        </w:sdtContent>
      </w:sdt>
      <w:r>
        <w:rPr>
          <w:rFonts w:ascii="Roboto" w:hAnsi="Roboto"/>
          <w:color w:val="000000"/>
        </w:rPr>
        <w:t>)</w:t>
      </w:r>
      <w:sdt>
        <w:sdtPr>
          <w:tag w:val="goog_rdk_123"/>
          <w:id w:val="-533815707"/>
        </w:sdtPr>
        <w:sdtEndPr/>
        <w:sdtContent>
          <w:ins w:id="116" w:author="Zuzana Gombikova" w:date="2020-09-20T17:34:00Z">
            <w:r>
              <w:rPr>
                <w:rFonts w:ascii="Roboto" w:hAnsi="Roboto"/>
                <w:color w:val="000000"/>
              </w:rPr>
              <w:t>.</w:t>
            </w:r>
          </w:ins>
        </w:sdtContent>
      </w:sdt>
    </w:p>
    <w:p w14:paraId="5411BA58"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Generally</w:t>
      </w:r>
      <w:sdt>
        <w:sdtPr>
          <w:tag w:val="goog_rdk_124"/>
          <w:id w:val="-479003774"/>
        </w:sdtPr>
        <w:sdtEndPr/>
        <w:sdtContent>
          <w:ins w:id="117" w:author="Zuzana Gombikova" w:date="2020-09-20T17:34:00Z">
            <w:r>
              <w:rPr>
                <w:rFonts w:ascii="Roboto" w:hAnsi="Roboto"/>
                <w:color w:val="000000"/>
              </w:rPr>
              <w:t xml:space="preserve"> speaking</w:t>
            </w:r>
          </w:ins>
        </w:sdtContent>
      </w:sdt>
      <w:r>
        <w:rPr>
          <w:rFonts w:ascii="Roboto" w:hAnsi="Roboto"/>
          <w:color w:val="000000"/>
        </w:rPr>
        <w:t>, clarifying what</w:t>
      </w:r>
      <w:sdt>
        <w:sdtPr>
          <w:tag w:val="goog_rdk_125"/>
          <w:id w:val="528915370"/>
        </w:sdtPr>
        <w:sdtEndPr/>
        <w:sdtContent>
          <w:del w:id="118" w:author="Zuzana Gombikova" w:date="2020-09-20T17:34:00Z">
            <w:r>
              <w:rPr>
                <w:rFonts w:ascii="Roboto" w:hAnsi="Roboto"/>
                <w:color w:val="000000"/>
              </w:rPr>
              <w:delText xml:space="preserve"> is</w:delText>
            </w:r>
          </w:del>
        </w:sdtContent>
      </w:sdt>
      <w:r>
        <w:rPr>
          <w:rFonts w:ascii="Roboto" w:hAnsi="Roboto"/>
          <w:color w:val="000000"/>
        </w:rPr>
        <w:t xml:space="preserve"> the population </w:t>
      </w:r>
      <w:sdt>
        <w:sdtPr>
          <w:tag w:val="goog_rdk_126"/>
          <w:id w:val="913666356"/>
        </w:sdtPr>
        <w:sdtEndPr/>
        <w:sdtContent>
          <w:del w:id="119" w:author="Zuzana Gombikova" w:date="2020-09-20T17:34:00Z">
            <w:r>
              <w:rPr>
                <w:rFonts w:ascii="Roboto" w:hAnsi="Roboto"/>
                <w:color w:val="000000"/>
              </w:rPr>
              <w:delText xml:space="preserve">that </w:delText>
            </w:r>
          </w:del>
        </w:sdtContent>
      </w:sdt>
      <w:r>
        <w:rPr>
          <w:rFonts w:ascii="Roboto" w:hAnsi="Roboto"/>
          <w:color w:val="000000"/>
        </w:rPr>
        <w:t xml:space="preserve">Arab Barometer represents would give the opportunity to join other data, for example, population data for projected weights, or any further data. Our initial work with Eurobarometer started the other way around: </w:t>
      </w:r>
      <w:sdt>
        <w:sdtPr>
          <w:tag w:val="goog_rdk_127"/>
          <w:id w:val="529305910"/>
        </w:sdtPr>
        <w:sdtEndPr/>
        <w:sdtContent>
          <w:ins w:id="120" w:author="Zuzana Gombikova" w:date="2020-09-20T17:34:00Z">
            <w:r>
              <w:rPr>
                <w:rFonts w:ascii="Roboto" w:hAnsi="Roboto"/>
                <w:color w:val="000000"/>
              </w:rPr>
              <w:t>W</w:t>
            </w:r>
          </w:ins>
        </w:sdtContent>
      </w:sdt>
      <w:sdt>
        <w:sdtPr>
          <w:tag w:val="goog_rdk_128"/>
          <w:id w:val="578638477"/>
        </w:sdtPr>
        <w:sdtEndPr/>
        <w:sdtContent>
          <w:del w:id="121" w:author="Zuzana Gombikova" w:date="2020-09-20T17:34:00Z">
            <w:r>
              <w:rPr>
                <w:rFonts w:ascii="Roboto" w:hAnsi="Roboto"/>
                <w:color w:val="000000"/>
              </w:rPr>
              <w:delText>w</w:delText>
            </w:r>
          </w:del>
        </w:sdtContent>
      </w:sdt>
      <w:r>
        <w:rPr>
          <w:rFonts w:ascii="Roboto" w:hAnsi="Roboto"/>
          <w:color w:val="000000"/>
        </w:rPr>
        <w:t>e wanted to join data derived from Eur</w:t>
      </w:r>
      <w:r>
        <w:rPr>
          <w:rFonts w:ascii="Roboto" w:hAnsi="Roboto"/>
          <w:color w:val="000000"/>
        </w:rPr>
        <w:t xml:space="preserve">obarometer to various Eurostat data products. (For example, how many </w:t>
      </w:r>
      <w:proofErr w:type="gramStart"/>
      <w:r>
        <w:rPr>
          <w:rFonts w:ascii="Roboto" w:hAnsi="Roboto"/>
          <w:color w:val="000000"/>
        </w:rPr>
        <w:t>library</w:t>
      </w:r>
      <w:proofErr w:type="gramEnd"/>
      <w:r>
        <w:rPr>
          <w:rFonts w:ascii="Roboto" w:hAnsi="Roboto"/>
          <w:color w:val="000000"/>
        </w:rPr>
        <w:t xml:space="preserve"> uses </w:t>
      </w:r>
      <w:sdt>
        <w:sdtPr>
          <w:tag w:val="goog_rdk_129"/>
          <w:id w:val="1074395540"/>
        </w:sdtPr>
        <w:sdtEndPr/>
        <w:sdtContent>
          <w:del w:id="122" w:author="Zuzana Gombikova" w:date="2020-09-20T17:34:00Z">
            <w:r>
              <w:rPr>
                <w:rFonts w:ascii="Roboto" w:hAnsi="Roboto"/>
                <w:color w:val="000000"/>
              </w:rPr>
              <w:delText xml:space="preserve">are </w:delText>
            </w:r>
          </w:del>
        </w:sdtContent>
      </w:sdt>
      <w:r>
        <w:rPr>
          <w:rFonts w:ascii="Roboto" w:hAnsi="Roboto"/>
          <w:color w:val="000000"/>
        </w:rPr>
        <w:t>per 10</w:t>
      </w:r>
      <w:sdt>
        <w:sdtPr>
          <w:tag w:val="goog_rdk_130"/>
          <w:id w:val="181099230"/>
        </w:sdtPr>
        <w:sdtEndPr/>
        <w:sdtContent>
          <w:ins w:id="123" w:author="Zuzana Gombikova" w:date="2020-09-20T17:34:00Z">
            <w:r>
              <w:rPr>
                <w:rFonts w:ascii="Roboto" w:hAnsi="Roboto"/>
                <w:color w:val="000000"/>
              </w:rPr>
              <w:t>,</w:t>
            </w:r>
          </w:ins>
        </w:sdtContent>
      </w:sdt>
      <w:r>
        <w:rPr>
          <w:rFonts w:ascii="Roboto" w:hAnsi="Roboto"/>
          <w:color w:val="000000"/>
        </w:rPr>
        <w:t xml:space="preserve">000 people are in European regions, or library users per </w:t>
      </w:r>
      <w:sdt>
        <w:sdtPr>
          <w:tag w:val="goog_rdk_131"/>
          <w:id w:val="1069389113"/>
        </w:sdtPr>
        <w:sdtEndPr/>
        <w:sdtContent>
          <w:ins w:id="124" w:author="Zuzana Gombikova" w:date="2020-09-20T17:35:00Z">
            <w:r>
              <w:rPr>
                <w:rFonts w:ascii="Roboto" w:hAnsi="Roboto"/>
                <w:color w:val="000000"/>
              </w:rPr>
              <w:t>library</w:t>
            </w:r>
          </w:ins>
        </w:sdtContent>
      </w:sdt>
      <w:sdt>
        <w:sdtPr>
          <w:tag w:val="goog_rdk_132"/>
          <w:id w:val="489137246"/>
        </w:sdtPr>
        <w:sdtEndPr/>
        <w:sdtContent>
          <w:del w:id="125" w:author="Zuzana Gombikova" w:date="2020-09-20T17:35:00Z">
            <w:r>
              <w:rPr>
                <w:rFonts w:ascii="Roboto" w:hAnsi="Roboto"/>
                <w:color w:val="000000"/>
              </w:rPr>
              <w:delText>libraries</w:delText>
            </w:r>
          </w:del>
        </w:sdtContent>
      </w:sdt>
      <w:r>
        <w:rPr>
          <w:rFonts w:ascii="Roboto" w:hAnsi="Roboto"/>
          <w:color w:val="000000"/>
        </w:rPr>
        <w:t xml:space="preserve"> per country, etc.) A correct, standardized geographic coding and a clear view on how the sample is designed could lead to added features you can find in Eurobarometer and a lot of new use cases.</w:t>
      </w:r>
    </w:p>
    <w:p w14:paraId="5411BA59" w14:textId="77777777" w:rsidR="0089756D" w:rsidRDefault="00B80FE6">
      <w:pPr>
        <w:pStyle w:val="Heading3"/>
      </w:pPr>
      <w:bookmarkStart w:id="126" w:name="bookmark=id.1t3h5sf" w:colFirst="0" w:colLast="0"/>
      <w:bookmarkEnd w:id="126"/>
      <w:r>
        <w:t>Naming and labelling consistency</w:t>
      </w:r>
    </w:p>
    <w:p w14:paraId="5411BA5A"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Further, we select all vari</w:t>
      </w:r>
      <w:r>
        <w:rPr>
          <w:rFonts w:ascii="Roboto" w:hAnsi="Roboto"/>
          <w:color w:val="000000"/>
        </w:rPr>
        <w:t xml:space="preserve">ables that evaluate the economic situation in a country. This question was asked in a slightly different format in the </w:t>
      </w:r>
      <w:r>
        <w:rPr>
          <w:rFonts w:ascii="Roboto" w:hAnsi="Roboto"/>
          <w:i/>
          <w:color w:val="000000"/>
        </w:rPr>
        <w:t>Arab Barometer Wave I</w:t>
      </w:r>
      <w:r>
        <w:rPr>
          <w:rFonts w:ascii="Roboto" w:hAnsi="Roboto"/>
          <w:color w:val="000000"/>
        </w:rPr>
        <w:t xml:space="preserve"> than </w:t>
      </w:r>
      <w:sdt>
        <w:sdtPr>
          <w:tag w:val="goog_rdk_133"/>
          <w:id w:val="153111424"/>
        </w:sdtPr>
        <w:sdtEndPr/>
        <w:sdtContent>
          <w:ins w:id="127" w:author="Zuzana Gombikova" w:date="2020-09-20T17:56:00Z">
            <w:r>
              <w:rPr>
                <w:rFonts w:ascii="Roboto" w:hAnsi="Roboto"/>
                <w:color w:val="000000"/>
              </w:rPr>
              <w:t xml:space="preserve">in </w:t>
            </w:r>
          </w:ins>
        </w:sdtContent>
      </w:sdt>
      <w:r>
        <w:rPr>
          <w:rFonts w:ascii="Roboto" w:hAnsi="Roboto"/>
          <w:color w:val="000000"/>
        </w:rPr>
        <w:t>later</w:t>
      </w:r>
      <w:sdt>
        <w:sdtPr>
          <w:tag w:val="goog_rdk_134"/>
          <w:id w:val="-1263151066"/>
        </w:sdtPr>
        <w:sdtEndPr/>
        <w:sdtContent>
          <w:ins w:id="128" w:author="Zuzana Gombikova" w:date="2020-09-20T17:56:00Z">
            <w:r>
              <w:rPr>
                <w:rFonts w:ascii="Roboto" w:hAnsi="Roboto"/>
                <w:color w:val="000000"/>
              </w:rPr>
              <w:t xml:space="preserve"> versions</w:t>
            </w:r>
          </w:ins>
        </w:sdtContent>
      </w:sdt>
      <w:r>
        <w:rPr>
          <w:rFonts w:ascii="Roboto" w:hAnsi="Roboto"/>
          <w:color w:val="000000"/>
        </w:rPr>
        <w:t xml:space="preserve">. In this case, the question numbering is consistent, and could be selected by </w:t>
      </w:r>
      <w:r>
        <w:rPr>
          <w:rFonts w:ascii="Consolas" w:eastAsia="Consolas" w:hAnsi="Consolas" w:cs="Consolas"/>
          <w:color w:val="000000"/>
          <w:sz w:val="22"/>
          <w:szCs w:val="22"/>
        </w:rPr>
        <w:t>lowercase(</w:t>
      </w:r>
      <w:proofErr w:type="spellStart"/>
      <w:r>
        <w:rPr>
          <w:rFonts w:ascii="Consolas" w:eastAsia="Consolas" w:hAnsi="Consolas" w:cs="Consolas"/>
          <w:color w:val="000000"/>
          <w:sz w:val="22"/>
          <w:szCs w:val="22"/>
        </w:rPr>
        <w:t>var_name_orig</w:t>
      </w:r>
      <w:proofErr w:type="spellEnd"/>
      <w:r>
        <w:rPr>
          <w:rFonts w:ascii="Consolas" w:eastAsia="Consolas" w:hAnsi="Consolas" w:cs="Consolas"/>
          <w:color w:val="000000"/>
          <w:sz w:val="22"/>
          <w:szCs w:val="22"/>
        </w:rPr>
        <w:t>) == "q101"</w:t>
      </w:r>
      <w:r>
        <w:rPr>
          <w:rFonts w:ascii="Roboto" w:hAnsi="Roboto"/>
          <w:color w:val="000000"/>
        </w:rPr>
        <w:t xml:space="preserve"> </w:t>
      </w:r>
      <w:sdt>
        <w:sdtPr>
          <w:tag w:val="goog_rdk_135"/>
          <w:id w:val="-1733991265"/>
        </w:sdtPr>
        <w:sdtEndPr/>
        <w:sdtContent>
          <w:ins w:id="129" w:author="Zuzana Gombikova" w:date="2020-09-20T17:35:00Z">
            <w:r>
              <w:rPr>
                <w:rFonts w:ascii="Roboto" w:hAnsi="Roboto"/>
                <w:color w:val="000000"/>
              </w:rPr>
              <w:t>T</w:t>
            </w:r>
          </w:ins>
        </w:sdtContent>
      </w:sdt>
      <w:sdt>
        <w:sdtPr>
          <w:tag w:val="goog_rdk_136"/>
          <w:id w:val="2005553778"/>
        </w:sdtPr>
        <w:sdtEndPr/>
        <w:sdtContent>
          <w:del w:id="130" w:author="Zuzana Gombikova" w:date="2020-09-20T17:35:00Z">
            <w:r>
              <w:rPr>
                <w:rFonts w:ascii="Roboto" w:hAnsi="Roboto"/>
                <w:color w:val="000000"/>
              </w:rPr>
              <w:delText>Here t</w:delText>
            </w:r>
          </w:del>
        </w:sdtContent>
      </w:sdt>
      <w:r>
        <w:rPr>
          <w:rFonts w:ascii="Roboto" w:hAnsi="Roboto"/>
          <w:color w:val="000000"/>
        </w:rPr>
        <w:t xml:space="preserve">he </w:t>
      </w:r>
      <w:r>
        <w:rPr>
          <w:rFonts w:ascii="Roboto" w:hAnsi="Roboto"/>
          <w:i/>
          <w:color w:val="000000"/>
        </w:rPr>
        <w:t>Arab Barometer Wave 5</w:t>
      </w:r>
      <w:r>
        <w:rPr>
          <w:rFonts w:ascii="Roboto" w:hAnsi="Roboto"/>
          <w:color w:val="000000"/>
        </w:rPr>
        <w:t xml:space="preserve"> file uses uppercase names, the earlier ones lowercase names.</w:t>
      </w:r>
    </w:p>
    <w:p w14:paraId="5411BA5B" w14:textId="77777777" w:rsidR="0089756D" w:rsidRDefault="00B80FE6">
      <w:pPr>
        <w:numPr>
          <w:ilvl w:val="0"/>
          <w:numId w:val="6"/>
        </w:numPr>
        <w:pBdr>
          <w:top w:val="nil"/>
          <w:left w:val="nil"/>
          <w:bottom w:val="nil"/>
          <w:right w:val="nil"/>
          <w:between w:val="nil"/>
        </w:pBdr>
        <w:spacing w:before="36" w:after="36"/>
      </w:pPr>
      <w:r>
        <w:rPr>
          <w:rFonts w:ascii="Roboto" w:hAnsi="Roboto"/>
          <w:color w:val="000000"/>
        </w:rPr>
        <w:lastRenderedPageBreak/>
        <w:t>Are Arab Barometer question numbers supposed to be harmonized</w:t>
      </w:r>
      <w:sdt>
        <w:sdtPr>
          <w:tag w:val="goog_rdk_137"/>
          <w:id w:val="1136073250"/>
        </w:sdtPr>
        <w:sdtEndPr/>
        <w:sdtContent>
          <w:ins w:id="131" w:author="Zuzana Gombikova" w:date="2020-09-20T17:36:00Z">
            <w:r>
              <w:rPr>
                <w:rFonts w:ascii="Roboto" w:hAnsi="Roboto"/>
                <w:color w:val="000000"/>
              </w:rPr>
              <w:t>?</w:t>
            </w:r>
          </w:ins>
        </w:sdtContent>
      </w:sdt>
      <w:sdt>
        <w:sdtPr>
          <w:tag w:val="goog_rdk_138"/>
          <w:id w:val="-960187852"/>
        </w:sdtPr>
        <w:sdtEndPr/>
        <w:sdtContent>
          <w:del w:id="132" w:author="Zuzana Gombikova" w:date="2020-09-20T17:36:00Z">
            <w:r>
              <w:rPr>
                <w:rFonts w:ascii="Roboto" w:hAnsi="Roboto"/>
                <w:color w:val="000000"/>
              </w:rPr>
              <w:delText xml:space="preserve"> </w:delText>
            </w:r>
          </w:del>
        </w:sdtContent>
      </w:sdt>
      <w:r>
        <w:rPr>
          <w:rFonts w:ascii="Roboto" w:hAnsi="Roboto"/>
          <w:color w:val="000000"/>
        </w:rPr>
        <w:t>(Eurobarometer only uses the same variable names for some socio-demographic, “protocol” and other repeating variables.)</w:t>
      </w:r>
    </w:p>
    <w:p w14:paraId="5411BA5C" w14:textId="77777777" w:rsidR="0089756D" w:rsidRDefault="00B80FE6">
      <w:pPr>
        <w:pStyle w:val="Heading2"/>
      </w:pPr>
      <w:bookmarkStart w:id="133" w:name="bookmark=id.4d34og8" w:colFirst="0" w:colLast="0"/>
      <w:bookmarkEnd w:id="133"/>
      <w:r>
        <w:t>Desired outputs</w:t>
      </w:r>
    </w:p>
    <w:p w14:paraId="5411BA5D"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This document is created with the </w:t>
      </w:r>
      <w:hyperlink r:id="rId18">
        <w:proofErr w:type="spellStart"/>
        <w:r>
          <w:rPr>
            <w:rFonts w:ascii="Roboto" w:hAnsi="Roboto"/>
            <w:color w:val="3EA135"/>
          </w:rPr>
          <w:t>bookdown</w:t>
        </w:r>
        <w:proofErr w:type="spellEnd"/>
      </w:hyperlink>
      <w:r>
        <w:rPr>
          <w:rFonts w:ascii="Roboto" w:hAnsi="Roboto"/>
          <w:color w:val="000000"/>
        </w:rPr>
        <w:t xml:space="preserve"> extension and package of RStudio. </w:t>
      </w:r>
      <w:proofErr w:type="spellStart"/>
      <w:r>
        <w:rPr>
          <w:rFonts w:ascii="Roboto" w:hAnsi="Roboto"/>
          <w:color w:val="000000"/>
        </w:rPr>
        <w:t>Bo</w:t>
      </w:r>
      <w:r>
        <w:rPr>
          <w:rFonts w:ascii="Roboto" w:hAnsi="Roboto"/>
          <w:color w:val="000000"/>
        </w:rPr>
        <w:t>okdown</w:t>
      </w:r>
      <w:proofErr w:type="spellEnd"/>
      <w:r>
        <w:rPr>
          <w:rFonts w:ascii="Roboto" w:hAnsi="Roboto"/>
          <w:color w:val="000000"/>
        </w:rPr>
        <w:t xml:space="preserve"> </w:t>
      </w:r>
      <w:sdt>
        <w:sdtPr>
          <w:tag w:val="goog_rdk_139"/>
          <w:id w:val="-681504474"/>
        </w:sdtPr>
        <w:sdtEndPr/>
        <w:sdtContent>
          <w:ins w:id="134" w:author="Zuzana Gombikova" w:date="2020-09-20T17:36:00Z">
            <w:r>
              <w:rPr>
                <w:rFonts w:ascii="Roboto" w:hAnsi="Roboto"/>
                <w:color w:val="000000"/>
              </w:rPr>
              <w:t>allows users to</w:t>
            </w:r>
          </w:ins>
        </w:sdtContent>
      </w:sdt>
      <w:sdt>
        <w:sdtPr>
          <w:tag w:val="goog_rdk_140"/>
          <w:id w:val="1010414546"/>
        </w:sdtPr>
        <w:sdtEndPr/>
        <w:sdtContent>
          <w:del w:id="135" w:author="Zuzana Gombikova" w:date="2020-09-20T17:36:00Z">
            <w:r>
              <w:rPr>
                <w:rFonts w:ascii="Roboto" w:hAnsi="Roboto"/>
                <w:color w:val="000000"/>
              </w:rPr>
              <w:delText>allows to</w:delText>
            </w:r>
          </w:del>
        </w:sdtContent>
      </w:sdt>
      <w:r>
        <w:rPr>
          <w:rFonts w:ascii="Roboto" w:hAnsi="Roboto"/>
          <w:color w:val="000000"/>
        </w:rPr>
        <w:t xml:space="preserve"> </w:t>
      </w:r>
      <w:r>
        <w:rPr>
          <w:rFonts w:ascii="Roboto" w:hAnsi="Roboto"/>
          <w:i/>
          <w:color w:val="000000"/>
        </w:rPr>
        <w:t>knit</w:t>
      </w:r>
      <w:r>
        <w:rPr>
          <w:rFonts w:ascii="Roboto" w:hAnsi="Roboto"/>
          <w:color w:val="000000"/>
        </w:rPr>
        <w:t xml:space="preserve"> together several </w:t>
      </w:r>
      <w:proofErr w:type="spellStart"/>
      <w:r>
        <w:rPr>
          <w:rFonts w:ascii="Consolas" w:eastAsia="Consolas" w:hAnsi="Consolas" w:cs="Consolas"/>
          <w:color w:val="000000"/>
          <w:sz w:val="22"/>
          <w:szCs w:val="22"/>
        </w:rPr>
        <w:t>Rmd</w:t>
      </w:r>
      <w:proofErr w:type="spellEnd"/>
      <w:r>
        <w:rPr>
          <w:rFonts w:ascii="Roboto" w:hAnsi="Roboto"/>
          <w:color w:val="000000"/>
        </w:rPr>
        <w:t xml:space="preserve"> files and publish them in an easy-to-read, intranet site or website format. Each chapter of this long-format documentation is a separate </w:t>
      </w:r>
      <w:proofErr w:type="spellStart"/>
      <w:r>
        <w:rPr>
          <w:rFonts w:ascii="Roboto" w:hAnsi="Roboto"/>
          <w:color w:val="000000"/>
        </w:rPr>
        <w:t>Rmd</w:t>
      </w:r>
      <w:proofErr w:type="spellEnd"/>
      <w:r>
        <w:rPr>
          <w:rFonts w:ascii="Roboto" w:hAnsi="Roboto"/>
          <w:color w:val="000000"/>
        </w:rPr>
        <w:t xml:space="preserve"> markdown document, and as we progress with the project, we will write up the later chapters.</w:t>
      </w:r>
    </w:p>
    <w:p w14:paraId="5411BA5E" w14:textId="77777777" w:rsidR="0089756D" w:rsidRDefault="00B80FE6">
      <w:pPr>
        <w:pStyle w:val="Heading3"/>
      </w:pPr>
      <w:bookmarkStart w:id="136" w:name="bookmark=id.2s8eyo1" w:colFirst="0" w:colLast="0"/>
      <w:bookmarkEnd w:id="136"/>
      <w:r>
        <w:t xml:space="preserve">Tutorial </w:t>
      </w:r>
      <w:sdt>
        <w:sdtPr>
          <w:tag w:val="goog_rdk_141"/>
          <w:id w:val="-397362381"/>
        </w:sdtPr>
        <w:sdtEndPr/>
        <w:sdtContent>
          <w:del w:id="137" w:author="Zuzana Gombikova" w:date="2020-09-20T17:08:00Z">
            <w:r>
              <w:delText xml:space="preserve">article </w:delText>
            </w:r>
          </w:del>
        </w:sdtContent>
      </w:sdt>
      <w:r>
        <w:t>fo</w:t>
      </w:r>
      <w:r>
        <w:t xml:space="preserve">r </w:t>
      </w:r>
      <w:proofErr w:type="spellStart"/>
      <w:r>
        <w:t>ret</w:t>
      </w:r>
      <w:sdt>
        <w:sdtPr>
          <w:tag w:val="goog_rdk_142"/>
          <w:id w:val="-416862411"/>
        </w:sdtPr>
        <w:sdtEndPr/>
        <w:sdtContent>
          <w:del w:id="138" w:author="Zuzana Gombikova" w:date="2020-09-20T17:08:00Z">
            <w:r>
              <w:delText>o</w:delText>
            </w:r>
          </w:del>
        </w:sdtContent>
      </w:sdt>
      <w:sdt>
        <w:sdtPr>
          <w:tag w:val="goog_rdk_143"/>
          <w:id w:val="1446572678"/>
        </w:sdtPr>
        <w:sdtEndPr/>
        <w:sdtContent>
          <w:ins w:id="139" w:author="Zuzana Gombikova" w:date="2020-09-20T17:08:00Z">
            <w:r>
              <w:t>o</w:t>
            </w:r>
          </w:ins>
        </w:sdtContent>
      </w:sdt>
      <w:r>
        <w:t>rharmonize</w:t>
      </w:r>
      <w:proofErr w:type="spellEnd"/>
      <w:r>
        <w:t xml:space="preserve"> [vignette]</w:t>
      </w:r>
    </w:p>
    <w:p w14:paraId="5411BA5F"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first step to make this work more accessible is to create a tutorial article (‘vignette’ in R parlance) to our </w:t>
      </w:r>
      <w:hyperlink r:id="rId19">
        <w:proofErr w:type="spellStart"/>
        <w:r>
          <w:rPr>
            <w:rFonts w:ascii="Roboto" w:hAnsi="Roboto"/>
            <w:color w:val="3EA135"/>
          </w:rPr>
          <w:t>retroharmonize</w:t>
        </w:r>
        <w:proofErr w:type="spellEnd"/>
      </w:hyperlink>
      <w:r>
        <w:rPr>
          <w:rFonts w:ascii="Roboto" w:hAnsi="Roboto"/>
          <w:color w:val="000000"/>
        </w:rPr>
        <w:t xml:space="preserve"> package, which is a fully open </w:t>
      </w:r>
      <w:r>
        <w:rPr>
          <w:rFonts w:ascii="Roboto" w:hAnsi="Roboto"/>
          <w:color w:val="000000"/>
        </w:rPr>
        <w:t xml:space="preserve">source, free software for retrospective survey harmonization written in the R language and released with a GPL-3 license. This license allows the use and the modification of our source code </w:t>
      </w:r>
      <w:sdt>
        <w:sdtPr>
          <w:tag w:val="goog_rdk_144"/>
          <w:id w:val="1868718767"/>
        </w:sdtPr>
        <w:sdtEndPr/>
        <w:sdtContent>
          <w:ins w:id="140" w:author="Zuzana Gombikova" w:date="2020-09-20T17:37:00Z">
            <w:r>
              <w:rPr>
                <w:rFonts w:ascii="Roboto" w:hAnsi="Roboto"/>
                <w:color w:val="000000"/>
              </w:rPr>
              <w:t>while</w:t>
            </w:r>
          </w:ins>
        </w:sdtContent>
      </w:sdt>
      <w:sdt>
        <w:sdtPr>
          <w:tag w:val="goog_rdk_145"/>
          <w:id w:val="455689113"/>
        </w:sdtPr>
        <w:sdtEndPr/>
        <w:sdtContent>
          <w:del w:id="141" w:author="Zuzana Gombikova" w:date="2020-09-20T17:37:00Z">
            <w:r>
              <w:rPr>
                <w:rFonts w:ascii="Roboto" w:hAnsi="Roboto"/>
                <w:color w:val="000000"/>
              </w:rPr>
              <w:delText>until</w:delText>
            </w:r>
          </w:del>
        </w:sdtContent>
      </w:sdt>
      <w:r>
        <w:rPr>
          <w:rFonts w:ascii="Roboto" w:hAnsi="Roboto"/>
          <w:color w:val="000000"/>
        </w:rPr>
        <w:t xml:space="preserve"> it remains open source.</w:t>
      </w:r>
    </w:p>
    <w:p w14:paraId="5411BA60"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The vignette should enable any researcher with an intermediate level command of the R language to create harmonized data from Arab Barometer’s files. This little article after review by Arab Barometer will be released as part of the package. The article wi</w:t>
      </w:r>
      <w:r>
        <w:rPr>
          <w:rFonts w:ascii="Roboto" w:hAnsi="Roboto"/>
          <w:color w:val="000000"/>
        </w:rPr>
        <w:t xml:space="preserve">ll be part of a peer-review open source program code documentation released on </w:t>
      </w:r>
      <w:hyperlink r:id="rId20">
        <w:r>
          <w:rPr>
            <w:rFonts w:ascii="Roboto" w:hAnsi="Roboto"/>
            <w:color w:val="3EA135"/>
          </w:rPr>
          <w:t>CRAN - The Comprehensive R Archive Network</w:t>
        </w:r>
      </w:hyperlink>
      <w:r>
        <w:rPr>
          <w:rFonts w:ascii="Roboto" w:hAnsi="Roboto"/>
          <w:color w:val="000000"/>
        </w:rPr>
        <w:t xml:space="preserve"> after automated and manual peer-review.</w:t>
      </w:r>
    </w:p>
    <w:p w14:paraId="5411BA61"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Apart from being approved by Arab Barometer, th</w:t>
      </w:r>
      <w:r>
        <w:rPr>
          <w:rFonts w:ascii="Roboto" w:hAnsi="Roboto"/>
          <w:color w:val="000000"/>
        </w:rPr>
        <w:t xml:space="preserve">is article must follow the documentation standards of CRAN </w:t>
      </w:r>
      <w:sdt>
        <w:sdtPr>
          <w:tag w:val="goog_rdk_146"/>
          <w:id w:val="-2063632561"/>
        </w:sdtPr>
        <w:sdtEndPr/>
        <w:sdtContent>
          <w:ins w:id="142" w:author="Zuzana Gombikova" w:date="2020-09-20T17:38:00Z">
            <w:r>
              <w:rPr>
                <w:rFonts w:ascii="Roboto" w:hAnsi="Roboto"/>
                <w:color w:val="000000"/>
              </w:rPr>
              <w:t>(</w:t>
            </w:r>
          </w:ins>
        </w:sdtContent>
      </w:sdt>
      <w:sdt>
        <w:sdtPr>
          <w:tag w:val="goog_rdk_147"/>
          <w:id w:val="1740441210"/>
        </w:sdtPr>
        <w:sdtEndPr/>
        <w:sdtContent>
          <w:del w:id="143" w:author="Zuzana Gombikova" w:date="2020-09-20T17:38:00Z">
            <w:r>
              <w:rPr>
                <w:rFonts w:ascii="Roboto" w:hAnsi="Roboto"/>
                <w:color w:val="000000"/>
              </w:rPr>
              <w:delText>[</w:delText>
            </w:r>
          </w:del>
        </w:sdtContent>
      </w:sdt>
      <w:r>
        <w:rPr>
          <w:rFonts w:ascii="Roboto" w:hAnsi="Roboto"/>
          <w:color w:val="000000"/>
        </w:rPr>
        <w:t xml:space="preserve">i.e. take a similar format to our </w:t>
      </w:r>
      <w:hyperlink r:id="rId21">
        <w:r>
          <w:rPr>
            <w:rFonts w:ascii="Roboto" w:hAnsi="Roboto"/>
            <w:color w:val="3EA135"/>
          </w:rPr>
          <w:t>Eurobarometer</w:t>
        </w:r>
      </w:hyperlink>
      <w:r>
        <w:rPr>
          <w:rFonts w:ascii="Roboto" w:hAnsi="Roboto"/>
          <w:color w:val="000000"/>
        </w:rPr>
        <w:t xml:space="preserve"> and </w:t>
      </w:r>
      <w:hyperlink r:id="rId22">
        <w:proofErr w:type="spellStart"/>
        <w:r>
          <w:rPr>
            <w:rFonts w:ascii="Roboto" w:hAnsi="Roboto"/>
            <w:color w:val="3EA135"/>
          </w:rPr>
          <w:t>Afrobarometer</w:t>
        </w:r>
        <w:proofErr w:type="spellEnd"/>
      </w:hyperlink>
      <w:r>
        <w:rPr>
          <w:rFonts w:ascii="Roboto" w:hAnsi="Roboto"/>
          <w:color w:val="000000"/>
        </w:rPr>
        <w:t xml:space="preserve"> articles</w:t>
      </w:r>
      <w:sdt>
        <w:sdtPr>
          <w:tag w:val="goog_rdk_148"/>
          <w:id w:val="-1147357289"/>
        </w:sdtPr>
        <w:sdtEndPr/>
        <w:sdtContent>
          <w:ins w:id="144" w:author="Zuzana Gombikova" w:date="2020-09-20T17:38:00Z">
            <w:r>
              <w:rPr>
                <w:rFonts w:ascii="Roboto" w:hAnsi="Roboto"/>
                <w:color w:val="000000"/>
              </w:rPr>
              <w:t>)</w:t>
            </w:r>
          </w:ins>
        </w:sdtContent>
      </w:sdt>
      <w:sdt>
        <w:sdtPr>
          <w:tag w:val="goog_rdk_149"/>
          <w:id w:val="-1913006573"/>
        </w:sdtPr>
        <w:sdtEndPr/>
        <w:sdtContent>
          <w:del w:id="145" w:author="Zuzana Gombikova" w:date="2020-09-20T17:38:00Z">
            <w:r>
              <w:rPr>
                <w:rFonts w:ascii="Roboto" w:hAnsi="Roboto"/>
                <w:color w:val="000000"/>
              </w:rPr>
              <w:delText>]</w:delText>
            </w:r>
          </w:del>
        </w:sdtContent>
      </w:sdt>
      <w:r>
        <w:rPr>
          <w:rFonts w:ascii="Roboto" w:hAnsi="Roboto"/>
          <w:color w:val="000000"/>
        </w:rPr>
        <w:t>.</w:t>
      </w:r>
    </w:p>
    <w:p w14:paraId="5411BA62"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first draft of the vignette </w:t>
      </w:r>
      <w:r>
        <w:rPr>
          <w:rFonts w:ascii="Roboto" w:hAnsi="Roboto"/>
          <w:color w:val="000000"/>
        </w:rPr>
        <w:t xml:space="preserve">is the </w:t>
      </w:r>
      <w:sdt>
        <w:sdtPr>
          <w:tag w:val="goog_rdk_150"/>
          <w:id w:val="-198714472"/>
        </w:sdtPr>
        <w:sdtEndPr/>
        <w:sdtContent>
          <w:del w:id="146" w:author="Zuzana Gombikova" w:date="2020-09-20T17:38:00Z">
            <w:r>
              <w:rPr>
                <w:rFonts w:ascii="Roboto" w:hAnsi="Roboto"/>
                <w:color w:val="000000"/>
              </w:rPr>
              <w:delText xml:space="preserve">2.1 </w:delText>
            </w:r>
          </w:del>
        </w:sdtContent>
      </w:sdt>
      <w:hyperlink w:anchor="bookmark=id.1ksv4uv">
        <w:r>
          <w:rPr>
            <w:rFonts w:ascii="Roboto" w:hAnsi="Roboto"/>
            <w:color w:val="3EA135"/>
          </w:rPr>
          <w:t>Tutorial</w:t>
        </w:r>
      </w:hyperlink>
      <w:r>
        <w:rPr>
          <w:rFonts w:ascii="Roboto" w:hAnsi="Roboto"/>
          <w:color w:val="000000"/>
        </w:rPr>
        <w:t xml:space="preserve"> of the book, which can be separately reviewed as </w:t>
      </w:r>
      <w:r>
        <w:rPr>
          <w:rFonts w:ascii="Consolas" w:eastAsia="Consolas" w:hAnsi="Consolas" w:cs="Consolas"/>
          <w:color w:val="000000"/>
          <w:sz w:val="22"/>
          <w:szCs w:val="22"/>
        </w:rPr>
        <w:t>03-tutorial.Rmd</w:t>
      </w:r>
      <w:r>
        <w:rPr>
          <w:rFonts w:ascii="Roboto" w:hAnsi="Roboto"/>
          <w:color w:val="000000"/>
        </w:rPr>
        <w:t>. For clarity, th</w:t>
      </w:r>
      <w:sdt>
        <w:sdtPr>
          <w:tag w:val="goog_rdk_151"/>
          <w:id w:val="-1334532408"/>
        </w:sdtPr>
        <w:sdtEndPr/>
        <w:sdtContent>
          <w:ins w:id="147" w:author="Zuzana Gombikova" w:date="2020-09-20T17:38:00Z">
            <w:r>
              <w:rPr>
                <w:rFonts w:ascii="Roboto" w:hAnsi="Roboto"/>
                <w:color w:val="000000"/>
              </w:rPr>
              <w:t>e</w:t>
            </w:r>
          </w:ins>
        </w:sdtContent>
      </w:sdt>
      <w:sdt>
        <w:sdtPr>
          <w:tag w:val="goog_rdk_152"/>
          <w:id w:val="-1625530622"/>
        </w:sdtPr>
        <w:sdtEndPr/>
        <w:sdtContent>
          <w:del w:id="148" w:author="Zuzana Gombikova" w:date="2020-09-20T17:38:00Z">
            <w:r>
              <w:rPr>
                <w:rFonts w:ascii="Roboto" w:hAnsi="Roboto"/>
                <w:color w:val="000000"/>
              </w:rPr>
              <w:delText>is</w:delText>
            </w:r>
          </w:del>
        </w:sdtContent>
      </w:sdt>
      <w:r>
        <w:rPr>
          <w:rFonts w:ascii="Roboto" w:hAnsi="Roboto"/>
          <w:color w:val="000000"/>
        </w:rPr>
        <w:t xml:space="preserve"> current chapter is stored in </w:t>
      </w:r>
      <w:r>
        <w:rPr>
          <w:rFonts w:ascii="Consolas" w:eastAsia="Consolas" w:hAnsi="Consolas" w:cs="Consolas"/>
          <w:color w:val="000000"/>
          <w:sz w:val="22"/>
          <w:szCs w:val="22"/>
        </w:rPr>
        <w:t>02-</w:t>
      </w:r>
      <w:proofErr w:type="gramStart"/>
      <w:r>
        <w:rPr>
          <w:rFonts w:ascii="Consolas" w:eastAsia="Consolas" w:hAnsi="Consolas" w:cs="Consolas"/>
          <w:color w:val="000000"/>
          <w:sz w:val="22"/>
          <w:szCs w:val="22"/>
        </w:rPr>
        <w:t>general.Rmd</w:t>
      </w:r>
      <w:proofErr w:type="gramEnd"/>
      <w:r>
        <w:rPr>
          <w:rFonts w:ascii="Roboto" w:hAnsi="Roboto"/>
          <w:color w:val="000000"/>
        </w:rPr>
        <w:t>.</w:t>
      </w:r>
    </w:p>
    <w:p w14:paraId="5411BA63"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It contains both the text and the code of the tutorial, but not in a </w:t>
      </w:r>
      <w:r>
        <w:rPr>
          <w:rFonts w:ascii="Roboto" w:hAnsi="Roboto"/>
          <w:i/>
          <w:color w:val="000000"/>
        </w:rPr>
        <w:t>live</w:t>
      </w:r>
      <w:r>
        <w:rPr>
          <w:rFonts w:ascii="Roboto" w:hAnsi="Roboto"/>
          <w:color w:val="000000"/>
        </w:rPr>
        <w:t xml:space="preserve"> format. This means that it is not executed here, and the code cannot be tested in this technical document. Once the language of the first version is reviewed by the Arab Barometer te</w:t>
      </w:r>
      <w:r>
        <w:rPr>
          <w:rFonts w:ascii="Roboto" w:hAnsi="Roboto"/>
          <w:color w:val="000000"/>
        </w:rPr>
        <w:t xml:space="preserve">am, and deemed ready for further testing, it will be moved to the open repo of </w:t>
      </w:r>
      <w:hyperlink r:id="rId23">
        <w:proofErr w:type="spellStart"/>
        <w:r>
          <w:rPr>
            <w:rFonts w:ascii="Roboto" w:hAnsi="Roboto"/>
            <w:color w:val="3EA135"/>
          </w:rPr>
          <w:t>retroharmonize</w:t>
        </w:r>
        <w:proofErr w:type="spellEnd"/>
      </w:hyperlink>
      <w:r>
        <w:rPr>
          <w:rFonts w:ascii="Roboto" w:hAnsi="Roboto"/>
          <w:color w:val="000000"/>
        </w:rPr>
        <w:t xml:space="preserve"> on a development branch. This means that general users of </w:t>
      </w:r>
      <w:hyperlink r:id="rId24">
        <w:proofErr w:type="spellStart"/>
        <w:r>
          <w:rPr>
            <w:rFonts w:ascii="Roboto" w:hAnsi="Roboto"/>
            <w:color w:val="3EA135"/>
          </w:rPr>
          <w:t>retroharmonize</w:t>
        </w:r>
        <w:proofErr w:type="spellEnd"/>
      </w:hyperlink>
      <w:r>
        <w:rPr>
          <w:rFonts w:ascii="Roboto" w:hAnsi="Roboto"/>
          <w:color w:val="000000"/>
        </w:rPr>
        <w:t xml:space="preserve"> will not download and use it, but, because of the nature of the GPL-3 license, anybody will be able to make </w:t>
      </w:r>
      <w:sdt>
        <w:sdtPr>
          <w:tag w:val="goog_rdk_153"/>
          <w:id w:val="899179641"/>
        </w:sdtPr>
        <w:sdtEndPr/>
        <w:sdtContent>
          <w:ins w:id="149" w:author="Zuzana Gombikova" w:date="2020-09-20T17:38:00Z">
            <w:r>
              <w:rPr>
                <w:rFonts w:ascii="Roboto" w:hAnsi="Roboto"/>
                <w:color w:val="000000"/>
              </w:rPr>
              <w:t>suggestions</w:t>
            </w:r>
          </w:ins>
        </w:sdtContent>
      </w:sdt>
      <w:sdt>
        <w:sdtPr>
          <w:tag w:val="goog_rdk_154"/>
          <w:id w:val="-579204899"/>
        </w:sdtPr>
        <w:sdtEndPr/>
        <w:sdtContent>
          <w:del w:id="150" w:author="Zuzana Gombikova" w:date="2020-09-20T17:38:00Z">
            <w:r>
              <w:rPr>
                <w:rFonts w:ascii="Roboto" w:hAnsi="Roboto"/>
                <w:color w:val="000000"/>
              </w:rPr>
              <w:delText>suggestion</w:delText>
            </w:r>
          </w:del>
        </w:sdtContent>
      </w:sdt>
      <w:r>
        <w:rPr>
          <w:rFonts w:ascii="Roboto" w:hAnsi="Roboto"/>
          <w:color w:val="000000"/>
        </w:rPr>
        <w:t xml:space="preserve"> to the text in the open source community.</w:t>
      </w:r>
    </w:p>
    <w:p w14:paraId="5411BA64"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Any members of the Arab Barometer team who contribute to the document as a text will be credited in the document. Should any member of the Arab Barometer team significantly contribute to the testing and improving of the actual code, they will get attributi</w:t>
      </w:r>
      <w:r>
        <w:rPr>
          <w:rFonts w:ascii="Roboto" w:hAnsi="Roboto"/>
          <w:color w:val="000000"/>
        </w:rPr>
        <w:t xml:space="preserve">on as contributors to the software source (See </w:t>
      </w:r>
      <w:hyperlink r:id="rId25">
        <w:r>
          <w:rPr>
            <w:rFonts w:ascii="Roboto" w:hAnsi="Roboto"/>
            <w:color w:val="3EA135"/>
          </w:rPr>
          <w:t>Current code attributions</w:t>
        </w:r>
      </w:hyperlink>
      <w:r>
        <w:rPr>
          <w:rFonts w:ascii="Roboto" w:hAnsi="Roboto"/>
          <w:color w:val="000000"/>
        </w:rPr>
        <w:t xml:space="preserve">, </w:t>
      </w:r>
      <w:r>
        <w:rPr>
          <w:rFonts w:ascii="Roboto" w:hAnsi="Roboto"/>
          <w:color w:val="000000"/>
        </w:rPr>
        <w:lastRenderedPageBreak/>
        <w:t xml:space="preserve">provided that they adhere to the </w:t>
      </w:r>
      <w:hyperlink r:id="rId26">
        <w:r>
          <w:rPr>
            <w:rFonts w:ascii="Roboto" w:hAnsi="Roboto"/>
            <w:color w:val="3EA135"/>
          </w:rPr>
          <w:t>Contributor Covenant</w:t>
        </w:r>
      </w:hyperlink>
      <w:r>
        <w:rPr>
          <w:rFonts w:ascii="Roboto" w:hAnsi="Roboto"/>
          <w:color w:val="000000"/>
        </w:rPr>
        <w:t>, which is an ethical standard used in the open</w:t>
      </w:r>
      <w:sdt>
        <w:sdtPr>
          <w:tag w:val="goog_rdk_155"/>
          <w:id w:val="1312211803"/>
        </w:sdtPr>
        <w:sdtEndPr/>
        <w:sdtContent>
          <w:ins w:id="151" w:author="Zuzana Gombikova" w:date="2020-09-20T17:39:00Z">
            <w:r>
              <w:rPr>
                <w:rFonts w:ascii="Roboto" w:hAnsi="Roboto"/>
                <w:color w:val="000000"/>
              </w:rPr>
              <w:t xml:space="preserve"> </w:t>
            </w:r>
          </w:ins>
        </w:sdtContent>
      </w:sdt>
      <w:sdt>
        <w:sdtPr>
          <w:tag w:val="goog_rdk_156"/>
          <w:id w:val="-640874670"/>
        </w:sdtPr>
        <w:sdtEndPr/>
        <w:sdtContent>
          <w:del w:id="152" w:author="Zuzana Gombikova" w:date="2020-09-20T17:39:00Z">
            <w:r>
              <w:rPr>
                <w:rFonts w:ascii="Roboto" w:hAnsi="Roboto"/>
                <w:color w:val="000000"/>
              </w:rPr>
              <w:delText>-</w:delText>
            </w:r>
          </w:del>
        </w:sdtContent>
      </w:sdt>
      <w:r>
        <w:rPr>
          <w:rFonts w:ascii="Roboto" w:hAnsi="Roboto"/>
          <w:color w:val="000000"/>
        </w:rPr>
        <w:t xml:space="preserve">source community to maintain an open, welcoming, diverse, inclusive, and healthy co-developer community. Should this contribution be as significant that it adds significantly new features to the entire </w:t>
      </w:r>
      <w:hyperlink r:id="rId27">
        <w:proofErr w:type="spellStart"/>
        <w:r>
          <w:rPr>
            <w:rFonts w:ascii="Roboto" w:hAnsi="Roboto"/>
            <w:color w:val="3EA135"/>
          </w:rPr>
          <w:t>retroharmonize</w:t>
        </w:r>
        <w:proofErr w:type="spellEnd"/>
      </w:hyperlink>
      <w:r>
        <w:rPr>
          <w:rFonts w:ascii="Roboto" w:hAnsi="Roboto"/>
          <w:color w:val="000000"/>
        </w:rPr>
        <w:t xml:space="preserve"> package, they will be attributed as co-authors of the package code.</w:t>
      </w:r>
    </w:p>
    <w:p w14:paraId="5411BA65"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The open source statistical community has its own peer-review system that is related, but partly independent from the more general peer-review system of academia</w:t>
      </w:r>
      <w:r>
        <w:rPr>
          <w:rFonts w:ascii="Roboto" w:hAnsi="Roboto"/>
          <w:color w:val="000000"/>
        </w:rPr>
        <w:t xml:space="preserve">. Open source code published on </w:t>
      </w:r>
      <w:hyperlink r:id="rId28">
        <w:r>
          <w:rPr>
            <w:rFonts w:ascii="Roboto" w:hAnsi="Roboto"/>
            <w:color w:val="3EA135"/>
          </w:rPr>
          <w:t>CRAN - The Comprehensive R Archive Network</w:t>
        </w:r>
      </w:hyperlink>
      <w:r>
        <w:rPr>
          <w:rFonts w:ascii="Roboto" w:hAnsi="Roboto"/>
          <w:color w:val="000000"/>
        </w:rPr>
        <w:t xml:space="preserve"> after automated and manual peer-review is a special type of peer-reviewed publication. The practice of </w:t>
      </w:r>
      <w:hyperlink r:id="rId29">
        <w:r>
          <w:rPr>
            <w:rFonts w:ascii="Roboto" w:hAnsi="Roboto"/>
            <w:color w:val="3EA135"/>
          </w:rPr>
          <w:t>CRAN - The Comprehensive R Archive Network</w:t>
        </w:r>
      </w:hyperlink>
      <w:r>
        <w:rPr>
          <w:rFonts w:ascii="Roboto" w:hAnsi="Roboto"/>
          <w:color w:val="000000"/>
        </w:rPr>
        <w:t xml:space="preserve"> and the R community is that once a peer-reviewed package creates scientifically valid results as statistical software, and its creators, with potentially other authors describe the methodology of t</w:t>
      </w:r>
      <w:r>
        <w:rPr>
          <w:rFonts w:ascii="Roboto" w:hAnsi="Roboto"/>
          <w:color w:val="000000"/>
        </w:rPr>
        <w:t>he statistical software and its scientific merits from a methodological point of view, and it is published in a peer-reviewed journal, than the peer-reviewed code and the separate peer reviewed article are both cited, and all users of the package must cite</w:t>
      </w:r>
      <w:r>
        <w:rPr>
          <w:rFonts w:ascii="Roboto" w:hAnsi="Roboto"/>
          <w:color w:val="000000"/>
        </w:rPr>
        <w:t xml:space="preserve"> both. The creators of </w:t>
      </w:r>
      <w:hyperlink r:id="rId30">
        <w:proofErr w:type="spellStart"/>
        <w:r>
          <w:rPr>
            <w:rFonts w:ascii="Roboto" w:hAnsi="Roboto"/>
            <w:color w:val="3EA135"/>
          </w:rPr>
          <w:t>retroharmonize</w:t>
        </w:r>
        <w:proofErr w:type="spellEnd"/>
      </w:hyperlink>
      <w:r>
        <w:rPr>
          <w:rFonts w:ascii="Roboto" w:hAnsi="Roboto"/>
          <w:color w:val="000000"/>
        </w:rPr>
        <w:t xml:space="preserve"> do aim for such a publication, but only after there </w:t>
      </w:r>
      <w:sdt>
        <w:sdtPr>
          <w:tag w:val="goog_rdk_157"/>
          <w:id w:val="548042878"/>
        </w:sdtPr>
        <w:sdtEndPr/>
        <w:sdtContent>
          <w:ins w:id="153" w:author="Zuzana Gombikova" w:date="2020-09-20T17:41:00Z">
            <w:r>
              <w:rPr>
                <w:rFonts w:ascii="Roboto" w:hAnsi="Roboto"/>
                <w:color w:val="000000"/>
              </w:rPr>
              <w:t>have</w:t>
            </w:r>
          </w:ins>
        </w:sdtContent>
      </w:sdt>
      <w:sdt>
        <w:sdtPr>
          <w:tag w:val="goog_rdk_158"/>
          <w:id w:val="-894036374"/>
        </w:sdtPr>
        <w:sdtEndPr/>
        <w:sdtContent>
          <w:del w:id="154" w:author="Zuzana Gombikova" w:date="2020-09-20T17:41:00Z">
            <w:r>
              <w:rPr>
                <w:rFonts w:ascii="Roboto" w:hAnsi="Roboto"/>
                <w:color w:val="000000"/>
              </w:rPr>
              <w:delText>had</w:delText>
            </w:r>
          </w:del>
        </w:sdtContent>
      </w:sdt>
      <w:r>
        <w:rPr>
          <w:rFonts w:ascii="Roboto" w:hAnsi="Roboto"/>
          <w:color w:val="000000"/>
        </w:rPr>
        <w:t xml:space="preserve"> been successful scientific uses of the package that were individually used in other peer-reviewed or audited work — i.e. after harmonized files created from Arab Barometer, </w:t>
      </w:r>
      <w:proofErr w:type="spellStart"/>
      <w:r>
        <w:rPr>
          <w:rFonts w:ascii="Roboto" w:hAnsi="Roboto"/>
          <w:color w:val="000000"/>
        </w:rPr>
        <w:t>Afrobarometer</w:t>
      </w:r>
      <w:proofErr w:type="spellEnd"/>
      <w:r>
        <w:rPr>
          <w:rFonts w:ascii="Roboto" w:hAnsi="Roboto"/>
          <w:color w:val="000000"/>
        </w:rPr>
        <w:t>, Eurobarometer or other survey programs were successfully used in sc</w:t>
      </w:r>
      <w:r>
        <w:rPr>
          <w:rFonts w:ascii="Roboto" w:hAnsi="Roboto"/>
          <w:color w:val="000000"/>
        </w:rPr>
        <w:t>ientific uses independently of the package peer-review (i.e. in scientific journals, papers that were not reviewed by CRAN or publications like the Journal of Statistical Software.)</w:t>
      </w:r>
    </w:p>
    <w:sdt>
      <w:sdtPr>
        <w:tag w:val="goog_rdk_160"/>
        <w:id w:val="-1877306682"/>
      </w:sdtPr>
      <w:sdtEndPr/>
      <w:sdtContent>
        <w:p w14:paraId="5411BA66" w14:textId="77777777" w:rsidR="0089756D" w:rsidRDefault="00B80FE6">
          <w:pPr>
            <w:pBdr>
              <w:top w:val="nil"/>
              <w:left w:val="nil"/>
              <w:bottom w:val="nil"/>
              <w:right w:val="nil"/>
              <w:between w:val="nil"/>
            </w:pBdr>
            <w:spacing w:before="180" w:after="180"/>
            <w:rPr>
              <w:ins w:id="155" w:author="Zuzana Gombikova" w:date="2020-09-20T17:43:00Z"/>
              <w:rFonts w:ascii="Roboto" w:hAnsi="Roboto"/>
              <w:color w:val="000000"/>
            </w:rPr>
          </w:pPr>
          <w:r>
            <w:rPr>
              <w:rFonts w:ascii="Roboto" w:hAnsi="Roboto"/>
              <w:color w:val="000000"/>
            </w:rPr>
            <w:t>In short:</w:t>
          </w:r>
          <w:sdt>
            <w:sdtPr>
              <w:tag w:val="goog_rdk_159"/>
              <w:id w:val="771669078"/>
            </w:sdtPr>
            <w:sdtEndPr/>
            <w:sdtContent/>
          </w:sdt>
        </w:p>
      </w:sdtContent>
    </w:sdt>
    <w:sdt>
      <w:sdtPr>
        <w:tag w:val="goog_rdk_166"/>
        <w:id w:val="332343066"/>
      </w:sdtPr>
      <w:sdtEndPr/>
      <w:sdtContent>
        <w:p w14:paraId="5411BA67" w14:textId="77777777" w:rsidR="0089756D" w:rsidRDefault="00B80FE6">
          <w:pPr>
            <w:pBdr>
              <w:top w:val="nil"/>
              <w:left w:val="nil"/>
              <w:bottom w:val="nil"/>
              <w:right w:val="nil"/>
              <w:between w:val="nil"/>
            </w:pBdr>
            <w:spacing w:before="180" w:after="180"/>
            <w:rPr>
              <w:ins w:id="156" w:author="Zuzana Gombikova" w:date="2020-09-20T17:43:00Z"/>
              <w:rFonts w:ascii="Roboto" w:hAnsi="Roboto"/>
              <w:color w:val="000000"/>
            </w:rPr>
          </w:pPr>
          <w:sdt>
            <w:sdtPr>
              <w:tag w:val="goog_rdk_162"/>
              <w:id w:val="447663073"/>
            </w:sdtPr>
            <w:sdtEndPr/>
            <w:sdtContent>
              <w:del w:id="157" w:author="Zuzana Gombikova" w:date="2020-09-20T17:43:00Z">
                <w:r>
                  <w:rPr>
                    <w:rFonts w:ascii="Roboto" w:hAnsi="Roboto"/>
                    <w:color w:val="000000"/>
                  </w:rPr>
                  <w:delText xml:space="preserve"> </w:delText>
                </w:r>
              </w:del>
            </w:sdtContent>
          </w:sdt>
          <w:r>
            <w:rPr>
              <w:rFonts w:ascii="Roboto" w:hAnsi="Roboto"/>
              <w:color w:val="000000"/>
            </w:rPr>
            <w:t xml:space="preserve">* The </w:t>
          </w:r>
          <w:sdt>
            <w:sdtPr>
              <w:tag w:val="goog_rdk_163"/>
              <w:id w:val="-337077686"/>
            </w:sdtPr>
            <w:sdtEndPr/>
            <w:sdtContent>
              <w:ins w:id="158" w:author="Zuzana Gombikova" w:date="2020-09-20T17:41:00Z">
                <w:r>
                  <w:rPr>
                    <w:rFonts w:ascii="Roboto" w:hAnsi="Roboto"/>
                    <w:color w:val="000000"/>
                  </w:rPr>
                  <w:t>T</w:t>
                </w:r>
              </w:ins>
            </w:sdtContent>
          </w:sdt>
          <w:sdt>
            <w:sdtPr>
              <w:tag w:val="goog_rdk_164"/>
              <w:id w:val="1450043322"/>
            </w:sdtPr>
            <w:sdtEndPr/>
            <w:sdtContent>
              <w:del w:id="159" w:author="Zuzana Gombikova" w:date="2020-09-20T17:41:00Z">
                <w:r>
                  <w:rPr>
                    <w:rFonts w:ascii="Roboto" w:hAnsi="Roboto"/>
                    <w:color w:val="000000"/>
                  </w:rPr>
                  <w:delText>t</w:delText>
                </w:r>
              </w:del>
            </w:sdtContent>
          </w:sdt>
          <w:r>
            <w:rPr>
              <w:rFonts w:ascii="Roboto" w:hAnsi="Roboto"/>
              <w:color w:val="000000"/>
            </w:rPr>
            <w:t xml:space="preserve">utorial, once approved, will be part of the </w:t>
          </w:r>
          <w:hyperlink r:id="rId31">
            <w:proofErr w:type="spellStart"/>
            <w:r>
              <w:rPr>
                <w:rFonts w:ascii="Roboto" w:hAnsi="Roboto"/>
                <w:color w:val="3EA135"/>
              </w:rPr>
              <w:t>retroharmonize</w:t>
            </w:r>
            <w:proofErr w:type="spellEnd"/>
          </w:hyperlink>
          <w:r>
            <w:rPr>
              <w:rFonts w:ascii="Roboto" w:hAnsi="Roboto"/>
              <w:color w:val="000000"/>
            </w:rPr>
            <w:t xml:space="preserve"> package and will be sent for open source code publication review to </w:t>
          </w:r>
          <w:hyperlink r:id="rId32">
            <w:r>
              <w:rPr>
                <w:rFonts w:ascii="Roboto" w:hAnsi="Roboto"/>
                <w:color w:val="3EA135"/>
              </w:rPr>
              <w:t>CRAN</w:t>
            </w:r>
          </w:hyperlink>
          <w:r>
            <w:rPr>
              <w:rFonts w:ascii="Roboto" w:hAnsi="Roboto"/>
              <w:color w:val="000000"/>
            </w:rPr>
            <w:t>. This should give a relatively high level of confirmation for the usability of and datasets we create in this collaboration.</w:t>
          </w:r>
          <w:sdt>
            <w:sdtPr>
              <w:tag w:val="goog_rdk_165"/>
              <w:id w:val="768661052"/>
            </w:sdtPr>
            <w:sdtEndPr/>
            <w:sdtContent/>
          </w:sdt>
        </w:p>
      </w:sdtContent>
    </w:sdt>
    <w:sdt>
      <w:sdtPr>
        <w:tag w:val="goog_rdk_174"/>
        <w:id w:val="-889338946"/>
      </w:sdtPr>
      <w:sdtEndPr/>
      <w:sdtContent>
        <w:p w14:paraId="5411BA68" w14:textId="77777777" w:rsidR="0089756D" w:rsidRDefault="00B80FE6">
          <w:pPr>
            <w:pBdr>
              <w:top w:val="nil"/>
              <w:left w:val="nil"/>
              <w:bottom w:val="nil"/>
              <w:right w:val="nil"/>
              <w:between w:val="nil"/>
            </w:pBdr>
            <w:spacing w:before="180" w:after="180"/>
            <w:rPr>
              <w:ins w:id="160" w:author="Zuzana Gombikova" w:date="2020-09-20T17:43:00Z"/>
              <w:rFonts w:ascii="Roboto" w:hAnsi="Roboto"/>
              <w:color w:val="000000"/>
            </w:rPr>
          </w:pPr>
          <w:sdt>
            <w:sdtPr>
              <w:tag w:val="goog_rdk_168"/>
              <w:id w:val="1437339478"/>
            </w:sdtPr>
            <w:sdtEndPr/>
            <w:sdtContent>
              <w:del w:id="161" w:author="Zuzana Gombikova" w:date="2020-09-20T17:43:00Z">
                <w:r>
                  <w:rPr>
                    <w:rFonts w:ascii="Roboto" w:hAnsi="Roboto"/>
                    <w:color w:val="000000"/>
                  </w:rPr>
                  <w:delText xml:space="preserve"> </w:delText>
                </w:r>
              </w:del>
            </w:sdtContent>
          </w:sdt>
          <w:r>
            <w:rPr>
              <w:rFonts w:ascii="Roboto" w:hAnsi="Roboto"/>
              <w:color w:val="000000"/>
            </w:rPr>
            <w:t xml:space="preserve">* The aim of this </w:t>
          </w:r>
          <w:sdt>
            <w:sdtPr>
              <w:tag w:val="goog_rdk_169"/>
              <w:id w:val="-1822263258"/>
            </w:sdtPr>
            <w:sdtEndPr/>
            <w:sdtContent>
              <w:ins w:id="162" w:author="Zuzana Gombikova" w:date="2020-09-20T17:42:00Z">
                <w:r>
                  <w:rPr>
                    <w:rFonts w:ascii="Roboto" w:hAnsi="Roboto"/>
                    <w:color w:val="000000"/>
                  </w:rPr>
                  <w:t>T</w:t>
                </w:r>
              </w:ins>
            </w:sdtContent>
          </w:sdt>
          <w:sdt>
            <w:sdtPr>
              <w:tag w:val="goog_rdk_170"/>
              <w:id w:val="-1648733441"/>
            </w:sdtPr>
            <w:sdtEndPr/>
            <w:sdtContent>
              <w:del w:id="163" w:author="Zuzana Gombikova" w:date="2020-09-20T17:42:00Z">
                <w:r>
                  <w:rPr>
                    <w:rFonts w:ascii="Roboto" w:hAnsi="Roboto"/>
                    <w:color w:val="000000"/>
                  </w:rPr>
                  <w:delText>t</w:delText>
                </w:r>
              </w:del>
            </w:sdtContent>
          </w:sdt>
          <w:r>
            <w:rPr>
              <w:rFonts w:ascii="Roboto" w:hAnsi="Roboto"/>
              <w:color w:val="000000"/>
            </w:rPr>
            <w:t xml:space="preserve">utorial mini-article is </w:t>
          </w:r>
          <w:sdt>
            <w:sdtPr>
              <w:tag w:val="goog_rdk_171"/>
              <w:id w:val="1480418783"/>
            </w:sdtPr>
            <w:sdtEndPr/>
            <w:sdtContent>
              <w:ins w:id="164" w:author="Zuzana Gombikova" w:date="2020-09-20T17:42:00Z">
                <w:r>
                  <w:rPr>
                    <w:rFonts w:ascii="Roboto" w:hAnsi="Roboto"/>
                    <w:color w:val="000000"/>
                  </w:rPr>
                  <w:t>not to go</w:t>
                </w:r>
              </w:ins>
            </w:sdtContent>
          </w:sdt>
          <w:sdt>
            <w:sdtPr>
              <w:tag w:val="goog_rdk_172"/>
              <w:id w:val="1993907166"/>
            </w:sdtPr>
            <w:sdtEndPr/>
            <w:sdtContent>
              <w:del w:id="165" w:author="Zuzana Gombikova" w:date="2020-09-20T17:42:00Z">
                <w:r>
                  <w:rPr>
                    <w:rFonts w:ascii="Roboto" w:hAnsi="Roboto"/>
                    <w:color w:val="000000"/>
                  </w:rPr>
                  <w:delText>not go</w:delText>
                </w:r>
              </w:del>
            </w:sdtContent>
          </w:sdt>
          <w:r>
            <w:rPr>
              <w:rFonts w:ascii="Roboto" w:hAnsi="Roboto"/>
              <w:color w:val="000000"/>
            </w:rPr>
            <w:t xml:space="preserve"> for peer-review as an article. It is aimed to help researchers to create valid datasets that they can use in their own peer-reviewed, scientific contexts, where they must give a citation to </w:t>
          </w:r>
          <w:hyperlink r:id="rId33">
            <w:proofErr w:type="spellStart"/>
            <w:r>
              <w:rPr>
                <w:rFonts w:ascii="Roboto" w:hAnsi="Roboto"/>
                <w:color w:val="3EA135"/>
              </w:rPr>
              <w:t>retroharmonize</w:t>
            </w:r>
            <w:proofErr w:type="spellEnd"/>
          </w:hyperlink>
          <w:r>
            <w:rPr>
              <w:rFonts w:ascii="Roboto" w:hAnsi="Roboto"/>
              <w:color w:val="000000"/>
            </w:rPr>
            <w:t xml:space="preserve"> as a software code only.</w:t>
          </w:r>
          <w:sdt>
            <w:sdtPr>
              <w:tag w:val="goog_rdk_173"/>
              <w:id w:val="-212738262"/>
            </w:sdtPr>
            <w:sdtEndPr/>
            <w:sdtContent/>
          </w:sdt>
        </w:p>
      </w:sdtContent>
    </w:sdt>
    <w:p w14:paraId="5411BA69" w14:textId="77777777" w:rsidR="0089756D" w:rsidRDefault="00B80FE6">
      <w:pPr>
        <w:pBdr>
          <w:top w:val="nil"/>
          <w:left w:val="nil"/>
          <w:bottom w:val="nil"/>
          <w:right w:val="nil"/>
          <w:between w:val="nil"/>
        </w:pBdr>
        <w:spacing w:before="180" w:after="180"/>
        <w:rPr>
          <w:rFonts w:ascii="Roboto" w:hAnsi="Roboto"/>
          <w:color w:val="000000"/>
        </w:rPr>
      </w:pPr>
      <w:sdt>
        <w:sdtPr>
          <w:tag w:val="goog_rdk_176"/>
          <w:id w:val="-1048756798"/>
        </w:sdtPr>
        <w:sdtEndPr/>
        <w:sdtContent>
          <w:del w:id="166" w:author="Zuzana Gombikova" w:date="2020-09-20T17:43:00Z">
            <w:r>
              <w:rPr>
                <w:rFonts w:ascii="Roboto" w:hAnsi="Roboto"/>
                <w:color w:val="000000"/>
              </w:rPr>
              <w:delText xml:space="preserve"> </w:delText>
            </w:r>
          </w:del>
        </w:sdtContent>
      </w:sdt>
      <w:r>
        <w:rPr>
          <w:rFonts w:ascii="Roboto" w:hAnsi="Roboto"/>
          <w:color w:val="000000"/>
        </w:rPr>
        <w:t xml:space="preserve">* If there will be a few successful, peer-reviewed publications made with </w:t>
      </w:r>
      <w:hyperlink r:id="rId34">
        <w:proofErr w:type="spellStart"/>
        <w:r>
          <w:rPr>
            <w:rFonts w:ascii="Roboto" w:hAnsi="Roboto"/>
            <w:color w:val="3EA135"/>
          </w:rPr>
          <w:t>retroharmonize</w:t>
        </w:r>
        <w:proofErr w:type="spellEnd"/>
      </w:hyperlink>
      <w:r>
        <w:rPr>
          <w:rFonts w:ascii="Roboto" w:hAnsi="Roboto"/>
          <w:color w:val="000000"/>
        </w:rPr>
        <w:t>, the co-authors and contributors of the package will try to create a separate publication in a journal focusing on statistical software methodology or reproducible research practices, such as the R Journal, the Journal of Statistical Software or PLOS One.</w:t>
      </w:r>
      <w:r>
        <w:rPr>
          <w:rFonts w:ascii="Roboto" w:hAnsi="Roboto"/>
          <w:color w:val="000000"/>
        </w:rPr>
        <w:t xml:space="preserve"> But this is clearly </w:t>
      </w:r>
      <w:r>
        <w:rPr>
          <w:rFonts w:ascii="Roboto" w:hAnsi="Roboto"/>
          <w:i/>
          <w:color w:val="000000"/>
        </w:rPr>
        <w:t>not the aim</w:t>
      </w:r>
      <w:r>
        <w:rPr>
          <w:rFonts w:ascii="Roboto" w:hAnsi="Roboto"/>
          <w:color w:val="000000"/>
        </w:rPr>
        <w:t xml:space="preserve"> of this project, and it may take more than a year to reach this stage with </w:t>
      </w:r>
      <w:hyperlink r:id="rId35">
        <w:proofErr w:type="spellStart"/>
        <w:r>
          <w:rPr>
            <w:rFonts w:ascii="Roboto" w:hAnsi="Roboto"/>
            <w:color w:val="3EA135"/>
          </w:rPr>
          <w:t>retroharmonize</w:t>
        </w:r>
        <w:proofErr w:type="spellEnd"/>
      </w:hyperlink>
      <w:r>
        <w:rPr>
          <w:rFonts w:ascii="Roboto" w:hAnsi="Roboto"/>
          <w:color w:val="000000"/>
        </w:rPr>
        <w:t xml:space="preserve"> even if the researchers using Eurobarometer, </w:t>
      </w:r>
      <w:proofErr w:type="spellStart"/>
      <w:r>
        <w:rPr>
          <w:rFonts w:ascii="Roboto" w:hAnsi="Roboto"/>
          <w:color w:val="000000"/>
        </w:rPr>
        <w:t>Afrobarometer</w:t>
      </w:r>
      <w:proofErr w:type="spellEnd"/>
      <w:r>
        <w:rPr>
          <w:rFonts w:ascii="Roboto" w:hAnsi="Roboto"/>
          <w:color w:val="000000"/>
        </w:rPr>
        <w:t xml:space="preserve"> and</w:t>
      </w:r>
      <w:sdt>
        <w:sdtPr>
          <w:tag w:val="goog_rdk_177"/>
          <w:id w:val="-2132538362"/>
        </w:sdtPr>
        <w:sdtEndPr/>
        <w:sdtContent>
          <w:ins w:id="167" w:author="Zuzana Gombikova" w:date="2020-09-20T17:43:00Z">
            <w:r>
              <w:rPr>
                <w:rFonts w:ascii="Roboto" w:hAnsi="Roboto"/>
                <w:color w:val="000000"/>
              </w:rPr>
              <w:t xml:space="preserve">, </w:t>
            </w:r>
          </w:ins>
        </w:sdtContent>
      </w:sdt>
      <w:sdt>
        <w:sdtPr>
          <w:tag w:val="goog_rdk_178"/>
          <w:id w:val="2105063895"/>
        </w:sdtPr>
        <w:sdtEndPr/>
        <w:sdtContent>
          <w:del w:id="168" w:author="Zuzana Gombikova" w:date="2020-09-20T17:43:00Z">
            <w:r>
              <w:rPr>
                <w:rFonts w:ascii="Roboto" w:hAnsi="Roboto"/>
                <w:color w:val="000000"/>
              </w:rPr>
              <w:delText xml:space="preserve"> </w:delText>
            </w:r>
          </w:del>
        </w:sdtContent>
      </w:sdt>
      <w:r>
        <w:rPr>
          <w:rFonts w:ascii="Roboto" w:hAnsi="Roboto"/>
          <w:color w:val="000000"/>
        </w:rPr>
        <w:t>of course</w:t>
      </w:r>
      <w:sdt>
        <w:sdtPr>
          <w:tag w:val="goog_rdk_179"/>
          <w:id w:val="-943758719"/>
        </w:sdtPr>
        <w:sdtEndPr/>
        <w:sdtContent>
          <w:ins w:id="169" w:author="Zuzana Gombikova" w:date="2020-09-20T17:43:00Z">
            <w:r>
              <w:rPr>
                <w:rFonts w:ascii="Roboto" w:hAnsi="Roboto"/>
                <w:color w:val="000000"/>
              </w:rPr>
              <w:t>,</w:t>
            </w:r>
          </w:ins>
        </w:sdtContent>
      </w:sdt>
      <w:r>
        <w:rPr>
          <w:rFonts w:ascii="Roboto" w:hAnsi="Roboto"/>
          <w:color w:val="000000"/>
        </w:rPr>
        <w:t xml:space="preserve"> Arab Barometer start to use it.</w:t>
      </w:r>
    </w:p>
    <w:p w14:paraId="5411BA6A" w14:textId="77777777" w:rsidR="0089756D" w:rsidRDefault="00B80FE6">
      <w:pPr>
        <w:pStyle w:val="Heading3"/>
      </w:pPr>
      <w:bookmarkStart w:id="170" w:name="bookmark=id.17dp8vu" w:colFirst="0" w:colLast="0"/>
      <w:bookmarkEnd w:id="170"/>
      <w:r>
        <w:lastRenderedPageBreak/>
        <w:t xml:space="preserve">Creating </w:t>
      </w:r>
      <w:sdt>
        <w:sdtPr>
          <w:tag w:val="goog_rdk_180"/>
          <w:id w:val="1292943139"/>
        </w:sdtPr>
        <w:sdtEndPr/>
        <w:sdtContent>
          <w:del w:id="171" w:author="Zuzana Gombikova" w:date="2020-09-20T17:08:00Z">
            <w:r>
              <w:delText xml:space="preserve">some </w:delText>
            </w:r>
          </w:del>
        </w:sdtContent>
      </w:sdt>
      <w:r>
        <w:t>h</w:t>
      </w:r>
      <w:sdt>
        <w:sdtPr>
          <w:tag w:val="goog_rdk_181"/>
          <w:id w:val="120114078"/>
        </w:sdtPr>
        <w:sdtEndPr/>
        <w:sdtContent>
          <w:ins w:id="172" w:author="Zuzana Gombikova" w:date="2020-09-20T17:45:00Z">
            <w:r>
              <w:t>=H</w:t>
            </w:r>
          </w:ins>
        </w:sdtContent>
      </w:sdt>
      <w:r>
        <w:t xml:space="preserve">armonized </w:t>
      </w:r>
      <w:sdt>
        <w:sdtPr>
          <w:tag w:val="goog_rdk_182"/>
          <w:id w:val="-861212350"/>
        </w:sdtPr>
        <w:sdtEndPr/>
        <w:sdtContent>
          <w:ins w:id="173" w:author="Zuzana Gombikova" w:date="2020-09-20T17:45:00Z">
            <w:r>
              <w:t>D</w:t>
            </w:r>
          </w:ins>
        </w:sdtContent>
      </w:sdt>
      <w:sdt>
        <w:sdtPr>
          <w:tag w:val="goog_rdk_183"/>
          <w:id w:val="-591160957"/>
        </w:sdtPr>
        <w:sdtEndPr/>
        <w:sdtContent>
          <w:del w:id="174" w:author="Zuzana Gombikova" w:date="2020-09-20T17:45:00Z">
            <w:r>
              <w:delText>d</w:delText>
            </w:r>
          </w:del>
        </w:sdtContent>
      </w:sdt>
      <w:r>
        <w:t>atasets</w:t>
      </w:r>
      <w:sdt>
        <w:sdtPr>
          <w:tag w:val="goog_rdk_184"/>
          <w:id w:val="-1952084150"/>
        </w:sdtPr>
        <w:sdtEndPr/>
        <w:sdtContent>
          <w:del w:id="175" w:author="Zuzana Gombikova" w:date="2020-09-20T17:45:00Z">
            <w:r>
              <w:delText xml:space="preserve"> for publication</w:delText>
            </w:r>
          </w:del>
        </w:sdtContent>
      </w:sdt>
    </w:p>
    <w:p w14:paraId="5411BA6B"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We will make an initial assessment with example data files, descriptions, about what we think to be </w:t>
      </w:r>
      <w:r>
        <w:rPr>
          <w:rFonts w:ascii="Roboto" w:hAnsi="Roboto"/>
          <w:i/>
          <w:color w:val="000000"/>
        </w:rPr>
        <w:t>easily harmonized</w:t>
      </w:r>
      <w:r>
        <w:rPr>
          <w:rFonts w:ascii="Roboto" w:hAnsi="Roboto"/>
          <w:color w:val="000000"/>
        </w:rPr>
        <w:t xml:space="preserve"> with our package from Arab Barometer files.</w:t>
      </w:r>
    </w:p>
    <w:p w14:paraId="5411BA6C"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i/>
          <w:color w:val="000000"/>
        </w:rPr>
        <w:t>Easily harmonized</w:t>
      </w:r>
      <w:r>
        <w:rPr>
          <w:rFonts w:ascii="Roboto" w:hAnsi="Roboto"/>
          <w:color w:val="000000"/>
        </w:rPr>
        <w:t xml:space="preserve"> means that we aim to create harmonized datasets that are scientifically </w:t>
      </w:r>
      <w:proofErr w:type="gramStart"/>
      <w:r>
        <w:rPr>
          <w:rFonts w:ascii="Roboto" w:hAnsi="Roboto"/>
          <w:color w:val="000000"/>
        </w:rPr>
        <w:t>vali</w:t>
      </w:r>
      <w:r>
        <w:rPr>
          <w:rFonts w:ascii="Roboto" w:hAnsi="Roboto"/>
          <w:color w:val="000000"/>
        </w:rPr>
        <w:t>d, and</w:t>
      </w:r>
      <w:proofErr w:type="gramEnd"/>
      <w:r>
        <w:rPr>
          <w:rFonts w:ascii="Roboto" w:hAnsi="Roboto"/>
          <w:color w:val="000000"/>
        </w:rPr>
        <w:t xml:space="preserve"> </w:t>
      </w:r>
      <w:r>
        <w:rPr>
          <w:rFonts w:ascii="Roboto" w:hAnsi="Roboto"/>
          <w:i/>
          <w:color w:val="000000"/>
        </w:rPr>
        <w:t>do</w:t>
      </w:r>
      <w:sdt>
        <w:sdtPr>
          <w:tag w:val="goog_rdk_185"/>
          <w:id w:val="1709367106"/>
        </w:sdtPr>
        <w:sdtEndPr/>
        <w:sdtContent>
          <w:del w:id="176" w:author="Zuzana Gombikova" w:date="2020-09-20T17:44:00Z">
            <w:r>
              <w:rPr>
                <w:rFonts w:ascii="Roboto" w:hAnsi="Roboto"/>
                <w:i/>
                <w:color w:val="000000"/>
              </w:rPr>
              <w:delText>es</w:delText>
            </w:r>
          </w:del>
        </w:sdtContent>
      </w:sdt>
      <w:r>
        <w:rPr>
          <w:rFonts w:ascii="Roboto" w:hAnsi="Roboto"/>
          <w:i/>
          <w:color w:val="000000"/>
        </w:rPr>
        <w:t xml:space="preserve"> not</w:t>
      </w:r>
      <w:r>
        <w:rPr>
          <w:rFonts w:ascii="Roboto" w:hAnsi="Roboto"/>
          <w:color w:val="000000"/>
        </w:rPr>
        <w:t xml:space="preserve"> require a very significant amount of work.</w:t>
      </w:r>
    </w:p>
    <w:p w14:paraId="5411BA6D"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We believe that these </w:t>
      </w:r>
      <w:r>
        <w:rPr>
          <w:rFonts w:ascii="Roboto" w:hAnsi="Roboto"/>
          <w:b/>
          <w:color w:val="000000"/>
        </w:rPr>
        <w:t>Harmonized Arab Barometer files</w:t>
      </w:r>
      <w:r>
        <w:rPr>
          <w:rFonts w:ascii="Roboto" w:hAnsi="Roboto"/>
          <w:color w:val="000000"/>
        </w:rPr>
        <w:t xml:space="preserve"> will have their own scientific, publication and data release value, because our experience dictates that a large part of the variables are easily harmonized with our software. We will refine these datasets until Arab Barometer’s team believes that it is s</w:t>
      </w:r>
      <w:r>
        <w:rPr>
          <w:rFonts w:ascii="Roboto" w:hAnsi="Roboto"/>
          <w:color w:val="000000"/>
        </w:rPr>
        <w:t xml:space="preserve">cientifically valid and can be released or published. We leave it to Arab Barometer’s discretion how to publish these data sets </w:t>
      </w:r>
      <w:proofErr w:type="gramStart"/>
      <w:r>
        <w:rPr>
          <w:rFonts w:ascii="Roboto" w:hAnsi="Roboto"/>
          <w:color w:val="000000"/>
        </w:rPr>
        <w:t>as long as</w:t>
      </w:r>
      <w:proofErr w:type="gramEnd"/>
      <w:r>
        <w:rPr>
          <w:rFonts w:ascii="Roboto" w:hAnsi="Roboto"/>
          <w:color w:val="000000"/>
        </w:rPr>
        <w:t xml:space="preserve"> we get proper attribution for our work.</w:t>
      </w:r>
    </w:p>
    <w:p w14:paraId="5411BA6E"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We will continue to develop ideas and the documentation of dataset candidates</w:t>
      </w:r>
      <w:r>
        <w:rPr>
          <w:rFonts w:ascii="Roboto" w:hAnsi="Roboto"/>
          <w:color w:val="000000"/>
        </w:rPr>
        <w:t xml:space="preserve"> in the subsequent versions of</w:t>
      </w:r>
      <w:sdt>
        <w:sdtPr>
          <w:tag w:val="goog_rdk_186"/>
          <w:id w:val="1097220277"/>
        </w:sdtPr>
        <w:sdtEndPr/>
        <w:sdtContent>
          <w:ins w:id="177" w:author="Zuzana Gombikova" w:date="2020-09-20T17:45:00Z">
            <w:r>
              <w:rPr>
                <w:rFonts w:ascii="Roboto" w:hAnsi="Roboto"/>
                <w:color w:val="000000"/>
              </w:rPr>
              <w:t xml:space="preserve"> </w:t>
            </w:r>
          </w:ins>
        </w:sdtContent>
      </w:sdt>
      <w:sdt>
        <w:sdtPr>
          <w:tag w:val="goog_rdk_187"/>
          <w:id w:val="-1602325097"/>
        </w:sdtPr>
        <w:sdtEndPr/>
        <w:sdtContent>
          <w:del w:id="178" w:author="Zuzana Gombikova" w:date="2020-09-20T17:45:00Z">
            <w:r>
              <w:rPr>
                <w:rFonts w:ascii="Roboto" w:hAnsi="Roboto"/>
                <w:color w:val="000000"/>
              </w:rPr>
              <w:delText xml:space="preserve"> 3.1 </w:delText>
            </w:r>
          </w:del>
        </w:sdtContent>
      </w:sdt>
      <w:hyperlink w:anchor="bookmark=id.4i7ojhp">
        <w:r>
          <w:rPr>
            <w:rFonts w:ascii="Roboto" w:hAnsi="Roboto"/>
            <w:color w:val="3EA135"/>
          </w:rPr>
          <w:t>Creating Harmonized Datasets</w:t>
        </w:r>
      </w:hyperlink>
      <w:r>
        <w:rPr>
          <w:rFonts w:ascii="Roboto" w:hAnsi="Roboto"/>
          <w:color w:val="000000"/>
        </w:rPr>
        <w:t xml:space="preserve"> of this document.</w:t>
      </w:r>
    </w:p>
    <w:p w14:paraId="5411BA6F" w14:textId="77777777" w:rsidR="0089756D" w:rsidRDefault="00B80FE6">
      <w:pPr>
        <w:pStyle w:val="Heading3"/>
      </w:pPr>
      <w:bookmarkStart w:id="179" w:name="bookmark=id.3rdcrjn" w:colFirst="0" w:colLast="0"/>
      <w:bookmarkEnd w:id="179"/>
      <w:r>
        <w:t xml:space="preserve">Comparison with </w:t>
      </w:r>
      <w:proofErr w:type="spellStart"/>
      <w:r>
        <w:t>Afrobarometer</w:t>
      </w:r>
      <w:proofErr w:type="spellEnd"/>
    </w:p>
    <w:p w14:paraId="5411BA70"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We would also like to attempt to create a small, harmonized dataset that potentially connects data from Arab Barometer and </w:t>
      </w:r>
      <w:proofErr w:type="spellStart"/>
      <w:r>
        <w:rPr>
          <w:rFonts w:ascii="Roboto" w:hAnsi="Roboto"/>
          <w:color w:val="000000"/>
        </w:rPr>
        <w:t>Afrobarometer</w:t>
      </w:r>
      <w:proofErr w:type="spellEnd"/>
      <w:r>
        <w:rPr>
          <w:rFonts w:ascii="Roboto" w:hAnsi="Roboto"/>
          <w:color w:val="000000"/>
        </w:rPr>
        <w:t>.</w:t>
      </w:r>
    </w:p>
    <w:p w14:paraId="5411BA71"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In this case, we will refine these datasets if Arab Barometer’s team believes that the dataset can be brought into a f</w:t>
      </w:r>
      <w:r>
        <w:rPr>
          <w:rFonts w:ascii="Roboto" w:hAnsi="Roboto"/>
          <w:color w:val="000000"/>
        </w:rPr>
        <w:t>orm that has scientific value, which we cannot foresee before trying to make the harmonized dataset.</w:t>
      </w:r>
    </w:p>
    <w:p w14:paraId="5411BA72"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Marta &amp; Daniel got in touch with </w:t>
      </w:r>
      <w:proofErr w:type="spellStart"/>
      <w:r>
        <w:rPr>
          <w:rFonts w:ascii="Roboto" w:hAnsi="Roboto"/>
          <w:color w:val="000000"/>
        </w:rPr>
        <w:t>Afrobarometer</w:t>
      </w:r>
      <w:proofErr w:type="spellEnd"/>
      <w:r>
        <w:rPr>
          <w:rFonts w:ascii="Roboto" w:hAnsi="Roboto"/>
          <w:color w:val="000000"/>
        </w:rPr>
        <w:t xml:space="preserve">, who were very enthusiastic about our work, and promised to </w:t>
      </w:r>
      <w:proofErr w:type="gramStart"/>
      <w:r>
        <w:rPr>
          <w:rFonts w:ascii="Roboto" w:hAnsi="Roboto"/>
          <w:color w:val="000000"/>
        </w:rPr>
        <w:t>look into</w:t>
      </w:r>
      <w:proofErr w:type="gramEnd"/>
      <w:r>
        <w:rPr>
          <w:rFonts w:ascii="Roboto" w:hAnsi="Roboto"/>
          <w:color w:val="000000"/>
        </w:rPr>
        <w:t xml:space="preserve"> ways of collaboration. We do not know</w:t>
      </w:r>
      <w:sdt>
        <w:sdtPr>
          <w:tag w:val="goog_rdk_188"/>
          <w:id w:val="1999387589"/>
        </w:sdtPr>
        <w:sdtEndPr/>
        <w:sdtContent>
          <w:del w:id="180" w:author="Zuzana Gombikova" w:date="2020-09-20T17:46:00Z">
            <w:r>
              <w:rPr>
                <w:rFonts w:ascii="Roboto" w:hAnsi="Roboto"/>
                <w:color w:val="000000"/>
              </w:rPr>
              <w:delText xml:space="preserve"> </w:delText>
            </w:r>
            <w:r>
              <w:rPr>
                <w:rFonts w:ascii="Roboto" w:hAnsi="Roboto"/>
                <w:color w:val="000000"/>
              </w:rPr>
              <w:delText>if</w:delText>
            </w:r>
          </w:del>
        </w:sdtContent>
      </w:sdt>
      <w:r>
        <w:rPr>
          <w:rFonts w:ascii="Roboto" w:hAnsi="Roboto"/>
          <w:color w:val="000000"/>
        </w:rPr>
        <w:t xml:space="preserve"> what this means, but it would be desirable to review the findings in a joint call with them.</w:t>
      </w:r>
    </w:p>
    <w:p w14:paraId="5411BA73" w14:textId="77777777" w:rsidR="0089756D" w:rsidRDefault="00B80FE6">
      <w:pPr>
        <w:pBdr>
          <w:top w:val="nil"/>
          <w:left w:val="nil"/>
          <w:bottom w:val="nil"/>
          <w:right w:val="nil"/>
          <w:between w:val="nil"/>
        </w:pBdr>
        <w:spacing w:before="180" w:after="180"/>
        <w:rPr>
          <w:rFonts w:ascii="Roboto" w:hAnsi="Roboto"/>
          <w:color w:val="000000"/>
        </w:rPr>
      </w:pPr>
      <w:sdt>
        <w:sdtPr>
          <w:tag w:val="goog_rdk_190"/>
          <w:id w:val="887610740"/>
        </w:sdtPr>
        <w:sdtEndPr/>
        <w:sdtContent>
          <w:ins w:id="181" w:author="Zuzana Gombikova" w:date="2020-09-20T17:46:00Z">
            <w:r>
              <w:rPr>
                <w:rFonts w:ascii="Roboto" w:hAnsi="Roboto"/>
                <w:color w:val="000000"/>
              </w:rPr>
              <w:t>Questions f</w:t>
            </w:r>
          </w:ins>
        </w:sdtContent>
      </w:sdt>
      <w:sdt>
        <w:sdtPr>
          <w:tag w:val="goog_rdk_191"/>
          <w:id w:val="567545701"/>
        </w:sdtPr>
        <w:sdtEndPr/>
        <w:sdtContent>
          <w:del w:id="182" w:author="Zuzana Gombikova" w:date="2020-09-20T17:46:00Z">
            <w:r>
              <w:rPr>
                <w:rFonts w:ascii="Roboto" w:hAnsi="Roboto"/>
                <w:color w:val="000000"/>
              </w:rPr>
              <w:delText>F</w:delText>
            </w:r>
          </w:del>
        </w:sdtContent>
      </w:sdt>
      <w:r>
        <w:rPr>
          <w:rFonts w:ascii="Roboto" w:hAnsi="Roboto"/>
          <w:color w:val="000000"/>
        </w:rPr>
        <w:t>rom a technical point of view:</w:t>
      </w:r>
    </w:p>
    <w:p w14:paraId="5411BA74" w14:textId="77777777" w:rsidR="0089756D" w:rsidRDefault="00B80FE6">
      <w:pPr>
        <w:numPr>
          <w:ilvl w:val="0"/>
          <w:numId w:val="7"/>
        </w:numPr>
      </w:pPr>
      <w:r>
        <w:t xml:space="preserve">what are the technical challenges to join data technically between </w:t>
      </w:r>
      <w:proofErr w:type="spellStart"/>
      <w:r>
        <w:t>Afrobarometer</w:t>
      </w:r>
      <w:proofErr w:type="spellEnd"/>
      <w:r>
        <w:t xml:space="preserve"> and Arab </w:t>
      </w:r>
      <w:proofErr w:type="gramStart"/>
      <w:r>
        <w:t>Barometer files;</w:t>
      </w:r>
      <w:proofErr w:type="gramEnd"/>
    </w:p>
    <w:p w14:paraId="5411BA75" w14:textId="77777777" w:rsidR="0089756D" w:rsidRDefault="00B80FE6">
      <w:pPr>
        <w:numPr>
          <w:ilvl w:val="0"/>
          <w:numId w:val="7"/>
        </w:numPr>
      </w:pPr>
      <w:r>
        <w:t>what</w:t>
      </w:r>
      <w:r>
        <w:t xml:space="preserve"> can our software solve, and what it cannot; what lessons can be </w:t>
      </w:r>
      <w:proofErr w:type="gramStart"/>
      <w:r>
        <w:t>learned;</w:t>
      </w:r>
      <w:proofErr w:type="gramEnd"/>
    </w:p>
    <w:p w14:paraId="5411BA76" w14:textId="77777777" w:rsidR="0089756D" w:rsidRDefault="00B80FE6">
      <w:pPr>
        <w:pBdr>
          <w:top w:val="nil"/>
          <w:left w:val="nil"/>
          <w:bottom w:val="nil"/>
          <w:right w:val="nil"/>
          <w:between w:val="nil"/>
        </w:pBdr>
        <w:spacing w:before="180" w:after="180"/>
        <w:rPr>
          <w:rFonts w:ascii="Roboto" w:hAnsi="Roboto"/>
          <w:color w:val="000000"/>
        </w:rPr>
      </w:pPr>
      <w:sdt>
        <w:sdtPr>
          <w:tag w:val="goog_rdk_193"/>
          <w:id w:val="-668785413"/>
        </w:sdtPr>
        <w:sdtEndPr/>
        <w:sdtContent>
          <w:ins w:id="183" w:author="Zuzana Gombikova" w:date="2020-09-20T17:46:00Z">
            <w:r>
              <w:t>Questions f</w:t>
            </w:r>
          </w:ins>
        </w:sdtContent>
      </w:sdt>
      <w:sdt>
        <w:sdtPr>
          <w:tag w:val="goog_rdk_194"/>
          <w:id w:val="102546385"/>
        </w:sdtPr>
        <w:sdtEndPr/>
        <w:sdtContent>
          <w:del w:id="184" w:author="Zuzana Gombikova" w:date="2020-09-20T17:46:00Z">
            <w:r>
              <w:rPr>
                <w:rFonts w:ascii="Roboto" w:hAnsi="Roboto"/>
                <w:color w:val="000000"/>
              </w:rPr>
              <w:delText>F</w:delText>
            </w:r>
          </w:del>
        </w:sdtContent>
      </w:sdt>
      <w:r>
        <w:rPr>
          <w:rFonts w:ascii="Roboto" w:hAnsi="Roboto"/>
          <w:color w:val="000000"/>
        </w:rPr>
        <w:t>rom a content point of view:</w:t>
      </w:r>
    </w:p>
    <w:p w14:paraId="5411BA77" w14:textId="77777777" w:rsidR="0089756D" w:rsidRDefault="00B80FE6">
      <w:pPr>
        <w:numPr>
          <w:ilvl w:val="0"/>
          <w:numId w:val="8"/>
        </w:numPr>
      </w:pPr>
      <w:r>
        <w:t>if we can make a (relatively) successful technical harmonization, on what scientific grounds / with what expectations can such harmonized</w:t>
      </w:r>
      <w:r>
        <w:t xml:space="preserve"> files be </w:t>
      </w:r>
      <w:proofErr w:type="gramStart"/>
      <w:r>
        <w:t>exploited;</w:t>
      </w:r>
      <w:proofErr w:type="gramEnd"/>
    </w:p>
    <w:p w14:paraId="5411BA78" w14:textId="77777777" w:rsidR="0089756D" w:rsidRDefault="00B80FE6">
      <w:pPr>
        <w:numPr>
          <w:ilvl w:val="0"/>
          <w:numId w:val="8"/>
        </w:numPr>
      </w:pPr>
      <w:r>
        <w:t xml:space="preserve">what are the advantages of the geographical </w:t>
      </w:r>
      <w:proofErr w:type="gramStart"/>
      <w:r>
        <w:t>overlap.</w:t>
      </w:r>
      <w:proofErr w:type="gramEnd"/>
    </w:p>
    <w:p w14:paraId="5411BA79"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We would like to present this small dataset with explanatory notes on our experience about the harmonization and ideas how this harmonization world could be further developed to both</w:t>
      </w:r>
      <w:r>
        <w:rPr>
          <w:rFonts w:ascii="Roboto" w:hAnsi="Roboto"/>
          <w:color w:val="000000"/>
        </w:rPr>
        <w:t xml:space="preserve"> Arab Barometer, and if they want to be engaged, to </w:t>
      </w:r>
      <w:proofErr w:type="spellStart"/>
      <w:r>
        <w:rPr>
          <w:rFonts w:ascii="Roboto" w:hAnsi="Roboto"/>
          <w:color w:val="000000"/>
        </w:rPr>
        <w:t>Afrobarometer</w:t>
      </w:r>
      <w:proofErr w:type="spellEnd"/>
      <w:r>
        <w:rPr>
          <w:rFonts w:ascii="Roboto" w:hAnsi="Roboto"/>
          <w:color w:val="000000"/>
        </w:rPr>
        <w:t>, with Arab Barometer’s leading role.</w:t>
      </w:r>
    </w:p>
    <w:p w14:paraId="5411BA7A" w14:textId="77777777" w:rsidR="0089756D" w:rsidRDefault="00B80FE6">
      <w:pPr>
        <w:pStyle w:val="Heading3"/>
      </w:pPr>
      <w:bookmarkStart w:id="185" w:name="bookmark=id.26in1rg" w:colFirst="0" w:colLast="0"/>
      <w:bookmarkEnd w:id="185"/>
      <w:r>
        <w:lastRenderedPageBreak/>
        <w:t>Comparison with Eurobarometer</w:t>
      </w:r>
    </w:p>
    <w:p w14:paraId="5411BA7B"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We would make a similar attempt to make a technical and a very high-level content comparison with Arab Barometer and Eurobarometer</w:t>
      </w:r>
      <w:sdt>
        <w:sdtPr>
          <w:tag w:val="goog_rdk_195"/>
          <w:id w:val="-1520923933"/>
        </w:sdtPr>
        <w:sdtEndPr/>
        <w:sdtContent>
          <w:ins w:id="186" w:author="Zuzana Gombikova" w:date="2020-09-20T17:48:00Z">
            <w:r>
              <w:rPr>
                <w:rFonts w:ascii="Roboto" w:hAnsi="Roboto"/>
                <w:color w:val="000000"/>
              </w:rPr>
              <w:t xml:space="preserve"> in a form of limited dataset, </w:t>
            </w:r>
            <w:proofErr w:type="gramStart"/>
            <w:r>
              <w:rPr>
                <w:rFonts w:ascii="Roboto" w:hAnsi="Roboto"/>
                <w:color w:val="000000"/>
              </w:rPr>
              <w:t>similar to</w:t>
            </w:r>
            <w:proofErr w:type="gramEnd"/>
            <w:r>
              <w:rPr>
                <w:rFonts w:ascii="Roboto" w:hAnsi="Roboto"/>
                <w:color w:val="000000"/>
              </w:rPr>
              <w:t xml:space="preserve"> the above</w:t>
            </w:r>
          </w:ins>
        </w:sdtContent>
      </w:sdt>
      <w:sdt>
        <w:sdtPr>
          <w:tag w:val="goog_rdk_196"/>
          <w:id w:val="-2132079945"/>
        </w:sdtPr>
        <w:sdtEndPr/>
        <w:sdtContent>
          <w:del w:id="187" w:author="Zuzana Gombikova" w:date="2020-09-20T17:48:00Z">
            <w:r>
              <w:rPr>
                <w:rFonts w:ascii="Roboto" w:hAnsi="Roboto"/>
                <w:color w:val="000000"/>
              </w:rPr>
              <w:delText>.</w:delText>
            </w:r>
          </w:del>
        </w:sdtContent>
      </w:sdt>
    </w:p>
    <w:p w14:paraId="5411BA7C" w14:textId="77777777" w:rsidR="0089756D" w:rsidRDefault="00B80FE6">
      <w:pPr>
        <w:pBdr>
          <w:top w:val="nil"/>
          <w:left w:val="nil"/>
          <w:bottom w:val="nil"/>
          <w:right w:val="nil"/>
          <w:between w:val="nil"/>
        </w:pBdr>
        <w:spacing w:before="180" w:after="180"/>
        <w:rPr>
          <w:rFonts w:ascii="Roboto" w:hAnsi="Roboto"/>
          <w:color w:val="000000"/>
        </w:rPr>
      </w:pPr>
      <w:sdt>
        <w:sdtPr>
          <w:tag w:val="goog_rdk_198"/>
          <w:id w:val="1503084123"/>
        </w:sdtPr>
        <w:sdtEndPr/>
        <w:sdtContent>
          <w:del w:id="188" w:author="Zuzana Gombikova" w:date="2020-09-20T17:49:00Z">
            <w:r>
              <w:rPr>
                <w:rFonts w:ascii="Roboto" w:hAnsi="Roboto"/>
                <w:color w:val="000000"/>
              </w:rPr>
              <w:delText>We would make a similar, limited dataset with some Arab Barometer and Eurobarometer files.</w:delText>
            </w:r>
          </w:del>
        </w:sdtContent>
      </w:sdt>
    </w:p>
    <w:p w14:paraId="5411BA7D"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Daniel is in discussion with Kantar’s R user group about a possible engagement with </w:t>
      </w:r>
      <w:hyperlink r:id="rId36">
        <w:proofErr w:type="spellStart"/>
        <w:r>
          <w:rPr>
            <w:rFonts w:ascii="Roboto" w:hAnsi="Roboto"/>
            <w:color w:val="3EA135"/>
          </w:rPr>
          <w:t>retroharmonize</w:t>
        </w:r>
        <w:proofErr w:type="spellEnd"/>
      </w:hyperlink>
      <w:r>
        <w:rPr>
          <w:rFonts w:ascii="Roboto" w:hAnsi="Roboto"/>
          <w:color w:val="000000"/>
        </w:rPr>
        <w:t xml:space="preserve"> an</w:t>
      </w:r>
      <w:r>
        <w:rPr>
          <w:rFonts w:ascii="Roboto" w:hAnsi="Roboto"/>
          <w:color w:val="000000"/>
        </w:rPr>
        <w:t xml:space="preserve">d its connecting platform, co-created with Marta, </w:t>
      </w:r>
      <w:sdt>
        <w:sdtPr>
          <w:tag w:val="goog_rdk_199"/>
          <w:id w:val="1754313621"/>
        </w:sdtPr>
        <w:sdtEndPr/>
        <w:sdtContent>
          <w:del w:id="189" w:author="Zuzana Gombikova" w:date="2020-09-20T17:49:00Z">
            <w:r>
              <w:fldChar w:fldCharType="begin"/>
            </w:r>
            <w:r>
              <w:delInstrText>HYPERLINK "https://eurobarometer.dataobservatory.eu/"</w:delInstrText>
            </w:r>
            <w:r>
              <w:fldChar w:fldCharType="separate"/>
            </w:r>
            <w:r>
              <w:rPr>
                <w:rFonts w:ascii="Roboto" w:hAnsi="Roboto"/>
                <w:color w:val="3EA135"/>
              </w:rPr>
              <w:delText>e</w:delText>
            </w:r>
            <w:r>
              <w:fldChar w:fldCharType="end"/>
            </w:r>
          </w:del>
        </w:sdtContent>
      </w:sdt>
      <w:sdt>
        <w:sdtPr>
          <w:tag w:val="goog_rdk_200"/>
          <w:id w:val="-1206710438"/>
        </w:sdtPr>
        <w:sdtEndPr/>
        <w:sdtContent>
          <w:ins w:id="190" w:author="Zuzana Gombikova" w:date="2020-09-20T17:49:00Z">
            <w:r>
              <w:fldChar w:fldCharType="begin"/>
            </w:r>
            <w:r>
              <w:instrText>HYPERLINK "https://eurobarometer.dataobservatory.eu/"</w:instrText>
            </w:r>
            <w:r>
              <w:fldChar w:fldCharType="separate"/>
            </w:r>
            <w:r>
              <w:rPr>
                <w:rFonts w:ascii="Roboto" w:hAnsi="Roboto"/>
                <w:color w:val="3EA135"/>
              </w:rPr>
              <w:t>E</w:t>
            </w:r>
            <w:r>
              <w:fldChar w:fldCharType="end"/>
            </w:r>
          </w:ins>
        </w:sdtContent>
      </w:sdt>
      <w:hyperlink r:id="rId37">
        <w:r>
          <w:rPr>
            <w:rFonts w:ascii="Roboto" w:hAnsi="Roboto"/>
            <w:color w:val="3EA135"/>
          </w:rPr>
          <w:t>urobarometer</w:t>
        </w:r>
      </w:hyperlink>
      <w:r>
        <w:rPr>
          <w:rFonts w:ascii="Roboto" w:hAnsi="Roboto"/>
          <w:color w:val="000000"/>
        </w:rPr>
        <w:t xml:space="preserve">. One of Kantar’s team </w:t>
      </w:r>
      <w:sdt>
        <w:sdtPr>
          <w:tag w:val="goog_rdk_201"/>
          <w:id w:val="867795345"/>
        </w:sdtPr>
        <w:sdtEndPr/>
        <w:sdtContent>
          <w:ins w:id="191" w:author="Zuzana Gombikova" w:date="2020-09-20T17:47:00Z">
            <w:r>
              <w:rPr>
                <w:rFonts w:ascii="Roboto" w:hAnsi="Roboto"/>
                <w:color w:val="000000"/>
              </w:rPr>
              <w:t>members</w:t>
            </w:r>
          </w:ins>
        </w:sdtContent>
      </w:sdt>
      <w:sdt>
        <w:sdtPr>
          <w:tag w:val="goog_rdk_202"/>
          <w:id w:val="-8681503"/>
        </w:sdtPr>
        <w:sdtEndPr/>
        <w:sdtContent>
          <w:del w:id="192" w:author="Zuzana Gombikova" w:date="2020-09-20T17:47:00Z">
            <w:r>
              <w:rPr>
                <w:rFonts w:ascii="Roboto" w:hAnsi="Roboto"/>
                <w:color w:val="000000"/>
              </w:rPr>
              <w:delText>member</w:delText>
            </w:r>
          </w:del>
        </w:sdtContent>
      </w:sdt>
      <w:r>
        <w:rPr>
          <w:rFonts w:ascii="Roboto" w:hAnsi="Roboto"/>
          <w:color w:val="000000"/>
        </w:rPr>
        <w:t xml:space="preserve"> wanted to join our work, and we advised him to seek explicit approval from the management. This may or may not bring a possible external review opportunity into these files.</w:t>
      </w:r>
    </w:p>
    <w:p w14:paraId="5411BA7E" w14:textId="77777777" w:rsidR="0089756D" w:rsidRDefault="00B80FE6">
      <w:pPr>
        <w:pStyle w:val="Heading3"/>
      </w:pPr>
      <w:bookmarkStart w:id="193" w:name="bookmark=id.lnxbz9" w:colFirst="0" w:colLast="0"/>
      <w:bookmarkEnd w:id="193"/>
      <w:r>
        <w:t>Technical Report</w:t>
      </w:r>
    </w:p>
    <w:p w14:paraId="5411BA7F"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We believe that the </w:t>
      </w:r>
      <w:sdt>
        <w:sdtPr>
          <w:tag w:val="goog_rdk_203"/>
          <w:id w:val="541251992"/>
        </w:sdtPr>
        <w:sdtEndPr/>
        <w:sdtContent>
          <w:ins w:id="194" w:author="Zuzana Gombikova" w:date="2020-09-20T17:49:00Z">
            <w:r>
              <w:rPr>
                <w:rFonts w:ascii="Roboto" w:hAnsi="Roboto"/>
                <w:color w:val="000000"/>
              </w:rPr>
              <w:t>T</w:t>
            </w:r>
          </w:ins>
        </w:sdtContent>
      </w:sdt>
      <w:sdt>
        <w:sdtPr>
          <w:tag w:val="goog_rdk_204"/>
          <w:id w:val="63224947"/>
        </w:sdtPr>
        <w:sdtEndPr/>
        <w:sdtContent>
          <w:del w:id="195" w:author="Zuzana Gombikova" w:date="2020-09-20T17:49:00Z">
            <w:r>
              <w:rPr>
                <w:rFonts w:ascii="Roboto" w:hAnsi="Roboto"/>
                <w:color w:val="000000"/>
              </w:rPr>
              <w:delText>t</w:delText>
            </w:r>
          </w:del>
        </w:sdtContent>
      </w:sdt>
      <w:r>
        <w:rPr>
          <w:rFonts w:ascii="Roboto" w:hAnsi="Roboto"/>
          <w:color w:val="000000"/>
        </w:rPr>
        <w:t xml:space="preserve">utorial, the larger </w:t>
      </w:r>
      <w:r>
        <w:rPr>
          <w:rFonts w:ascii="Roboto" w:hAnsi="Roboto"/>
          <w:b/>
          <w:color w:val="000000"/>
        </w:rPr>
        <w:t>Harmonized Arab Barometer files</w:t>
      </w:r>
      <w:r>
        <w:rPr>
          <w:rFonts w:ascii="Roboto" w:hAnsi="Roboto"/>
          <w:color w:val="000000"/>
        </w:rPr>
        <w:t xml:space="preserve">, two more experimental use cases to </w:t>
      </w:r>
      <w:proofErr w:type="spellStart"/>
      <w:r>
        <w:rPr>
          <w:rFonts w:ascii="Roboto" w:hAnsi="Roboto"/>
          <w:color w:val="000000"/>
        </w:rPr>
        <w:t>created</w:t>
      </w:r>
      <w:proofErr w:type="spellEnd"/>
      <w:r>
        <w:rPr>
          <w:rFonts w:ascii="Roboto" w:hAnsi="Roboto"/>
          <w:color w:val="000000"/>
        </w:rPr>
        <w:t xml:space="preserve"> an Arab Barometer / </w:t>
      </w:r>
      <w:proofErr w:type="spellStart"/>
      <w:r>
        <w:rPr>
          <w:rFonts w:ascii="Roboto" w:hAnsi="Roboto"/>
          <w:color w:val="000000"/>
        </w:rPr>
        <w:t>Afrobarometer</w:t>
      </w:r>
      <w:proofErr w:type="spellEnd"/>
      <w:r>
        <w:rPr>
          <w:rFonts w:ascii="Roboto" w:hAnsi="Roboto"/>
          <w:color w:val="000000"/>
        </w:rPr>
        <w:t xml:space="preserve"> and Arab Barometer</w:t>
      </w:r>
      <w:sdt>
        <w:sdtPr>
          <w:tag w:val="goog_rdk_205"/>
          <w:id w:val="-561560097"/>
        </w:sdtPr>
        <w:sdtEndPr/>
        <w:sdtContent>
          <w:ins w:id="196" w:author="Zuzana Gombikova" w:date="2020-09-20T17:49:00Z">
            <w:r>
              <w:rPr>
                <w:rFonts w:ascii="Roboto" w:hAnsi="Roboto"/>
                <w:color w:val="000000"/>
              </w:rPr>
              <w:t xml:space="preserve"> </w:t>
            </w:r>
          </w:ins>
        </w:sdtContent>
      </w:sdt>
      <w:r>
        <w:rPr>
          <w:rFonts w:ascii="Roboto" w:hAnsi="Roboto"/>
          <w:color w:val="000000"/>
        </w:rPr>
        <w:t>/</w:t>
      </w:r>
      <w:sdt>
        <w:sdtPr>
          <w:tag w:val="goog_rdk_206"/>
          <w:id w:val="-866364745"/>
        </w:sdtPr>
        <w:sdtEndPr/>
        <w:sdtContent>
          <w:ins w:id="197" w:author="Zuzana Gombikova" w:date="2020-09-20T17:49:00Z">
            <w:r>
              <w:rPr>
                <w:rFonts w:ascii="Roboto" w:hAnsi="Roboto"/>
                <w:color w:val="000000"/>
              </w:rPr>
              <w:t xml:space="preserve"> </w:t>
            </w:r>
          </w:ins>
        </w:sdtContent>
      </w:sdt>
      <w:r>
        <w:rPr>
          <w:rFonts w:ascii="Roboto" w:hAnsi="Roboto"/>
          <w:color w:val="000000"/>
        </w:rPr>
        <w:t>Eurobarometer joined, harmonized dataset will lead to enough conclusions, and hopefully datasets that have their own scie</w:t>
      </w:r>
      <w:r>
        <w:rPr>
          <w:rFonts w:ascii="Roboto" w:hAnsi="Roboto"/>
          <w:color w:val="000000"/>
        </w:rPr>
        <w:t>ntific value.</w:t>
      </w:r>
    </w:p>
    <w:p w14:paraId="5411BA80"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report will be developed version by version in this document in </w:t>
      </w:r>
      <w:sdt>
        <w:sdtPr>
          <w:tag w:val="goog_rdk_207"/>
          <w:id w:val="-1971207747"/>
        </w:sdtPr>
        <w:sdtEndPr/>
        <w:sdtContent>
          <w:del w:id="198" w:author="Zuzana Gombikova" w:date="2020-09-20T17:50:00Z">
            <w:r>
              <w:rPr>
                <w:rFonts w:ascii="Roboto" w:hAnsi="Roboto"/>
                <w:color w:val="000000"/>
              </w:rPr>
              <w:delText xml:space="preserve">3.4 </w:delText>
            </w:r>
          </w:del>
        </w:sdtContent>
      </w:sdt>
      <w:hyperlink w:anchor="bookmark=id.3whwml4">
        <w:r>
          <w:rPr>
            <w:rFonts w:ascii="Roboto" w:hAnsi="Roboto"/>
            <w:color w:val="3EA135"/>
          </w:rPr>
          <w:t>Technical Report</w:t>
        </w:r>
      </w:hyperlink>
      <w:r>
        <w:rPr>
          <w:rFonts w:ascii="Roboto" w:hAnsi="Roboto"/>
          <w:color w:val="000000"/>
        </w:rPr>
        <w:t>.</w:t>
      </w:r>
    </w:p>
    <w:p w14:paraId="5411BA81" w14:textId="77777777" w:rsidR="0089756D" w:rsidRDefault="00B80FE6">
      <w:pPr>
        <w:pStyle w:val="Heading1"/>
      </w:pPr>
      <w:r>
        <w:lastRenderedPageBreak/>
        <w:br w:type="page"/>
      </w:r>
      <w:bookmarkStart w:id="199" w:name="bookmark=id.35nkun2" w:colFirst="0" w:colLast="0"/>
      <w:bookmarkEnd w:id="199"/>
      <w:r>
        <w:lastRenderedPageBreak/>
        <w:t>Project Outcomes</w:t>
      </w:r>
    </w:p>
    <w:p w14:paraId="5411BA82" w14:textId="77777777" w:rsidR="0089756D" w:rsidRDefault="00B80FE6">
      <w:pPr>
        <w:pStyle w:val="Heading2"/>
      </w:pPr>
      <w:bookmarkStart w:id="200" w:name="bookmark=id.1ksv4uv" w:colFirst="0" w:colLast="0"/>
      <w:bookmarkEnd w:id="200"/>
      <w:r>
        <w:t>Tutorial</w:t>
      </w:r>
      <w:sdt>
        <w:sdtPr>
          <w:tag w:val="goog_rdk_208"/>
          <w:id w:val="-441226674"/>
        </w:sdtPr>
        <w:sdtEndPr/>
        <w:sdtContent>
          <w:ins w:id="201" w:author="Zuzana Gombikova" w:date="2020-09-20T17:08:00Z">
            <w:r>
              <w:t xml:space="preserve"> for </w:t>
            </w:r>
            <w:proofErr w:type="spellStart"/>
            <w:proofErr w:type="gramStart"/>
            <w:r>
              <w:t>retroharmonize</w:t>
            </w:r>
            <w:proofErr w:type="spellEnd"/>
            <w:r>
              <w:t xml:space="preserve">  [</w:t>
            </w:r>
            <w:proofErr w:type="gramEnd"/>
            <w:r>
              <w:t>vignette]</w:t>
            </w:r>
          </w:ins>
        </w:sdtContent>
      </w:sdt>
    </w:p>
    <w:p w14:paraId="5411BA83" w14:textId="77777777" w:rsidR="0089756D" w:rsidRDefault="00B80FE6">
      <w:pPr>
        <w:pBdr>
          <w:top w:val="nil"/>
          <w:left w:val="nil"/>
          <w:bottom w:val="nil"/>
          <w:right w:val="nil"/>
          <w:between w:val="nil"/>
        </w:pBdr>
        <w:spacing w:before="100" w:after="100"/>
        <w:rPr>
          <w:rFonts w:ascii="Calibri" w:eastAsia="Calibri" w:hAnsi="Calibri" w:cs="Calibri"/>
          <w:color w:val="000000"/>
          <w:sz w:val="20"/>
          <w:szCs w:val="20"/>
        </w:rPr>
      </w:pPr>
      <w:sdt>
        <w:sdtPr>
          <w:tag w:val="goog_rdk_209"/>
          <w:id w:val="-1920553399"/>
        </w:sdtPr>
        <w:sdtEndPr/>
        <w:sdtContent>
          <w:commentRangeStart w:id="202"/>
        </w:sdtContent>
      </w:sdt>
      <w:r>
        <w:rPr>
          <w:rFonts w:ascii="Calibri" w:eastAsia="Calibri" w:hAnsi="Calibri" w:cs="Calibri"/>
          <w:color w:val="000000"/>
          <w:sz w:val="20"/>
          <w:szCs w:val="20"/>
        </w:rPr>
        <w:t xml:space="preserve">We believe that the tutorial, the larger </w:t>
      </w:r>
      <w:r>
        <w:rPr>
          <w:rFonts w:ascii="Calibri" w:eastAsia="Calibri" w:hAnsi="Calibri" w:cs="Calibri"/>
          <w:b/>
          <w:color w:val="000000"/>
          <w:sz w:val="20"/>
          <w:szCs w:val="20"/>
        </w:rPr>
        <w:t>Harmonized Arab Barometer files</w:t>
      </w:r>
      <w:r>
        <w:rPr>
          <w:rFonts w:ascii="Calibri" w:eastAsia="Calibri" w:hAnsi="Calibri" w:cs="Calibri"/>
          <w:color w:val="000000"/>
          <w:sz w:val="20"/>
          <w:szCs w:val="20"/>
        </w:rPr>
        <w:t xml:space="preserve">, two more experimental use cases to </w:t>
      </w:r>
      <w:proofErr w:type="spellStart"/>
      <w:r>
        <w:rPr>
          <w:rFonts w:ascii="Calibri" w:eastAsia="Calibri" w:hAnsi="Calibri" w:cs="Calibri"/>
          <w:color w:val="000000"/>
          <w:sz w:val="20"/>
          <w:szCs w:val="20"/>
        </w:rPr>
        <w:t>created</w:t>
      </w:r>
      <w:proofErr w:type="spellEnd"/>
      <w:r>
        <w:rPr>
          <w:rFonts w:ascii="Calibri" w:eastAsia="Calibri" w:hAnsi="Calibri" w:cs="Calibri"/>
          <w:color w:val="000000"/>
          <w:sz w:val="20"/>
          <w:szCs w:val="20"/>
        </w:rPr>
        <w:t xml:space="preserve"> an Arab Barometer / </w:t>
      </w:r>
      <w:proofErr w:type="spellStart"/>
      <w:r>
        <w:rPr>
          <w:rFonts w:ascii="Calibri" w:eastAsia="Calibri" w:hAnsi="Calibri" w:cs="Calibri"/>
          <w:color w:val="000000"/>
          <w:sz w:val="20"/>
          <w:szCs w:val="20"/>
        </w:rPr>
        <w:t>Afrobarometer</w:t>
      </w:r>
      <w:proofErr w:type="spellEnd"/>
      <w:r>
        <w:rPr>
          <w:rFonts w:ascii="Calibri" w:eastAsia="Calibri" w:hAnsi="Calibri" w:cs="Calibri"/>
          <w:color w:val="000000"/>
          <w:sz w:val="20"/>
          <w:szCs w:val="20"/>
        </w:rPr>
        <w:t xml:space="preserve"> and Arab Barometer</w:t>
      </w:r>
      <w:sdt>
        <w:sdtPr>
          <w:tag w:val="goog_rdk_210"/>
          <w:id w:val="2013335266"/>
        </w:sdtPr>
        <w:sdtEndPr/>
        <w:sdtContent>
          <w:ins w:id="203" w:author="Zuzana Gombikova" w:date="2020-09-20T17:50:00Z">
            <w:r>
              <w:rPr>
                <w:rFonts w:ascii="Calibri" w:eastAsia="Calibri" w:hAnsi="Calibri" w:cs="Calibri"/>
                <w:color w:val="000000"/>
                <w:sz w:val="20"/>
                <w:szCs w:val="20"/>
              </w:rPr>
              <w:t xml:space="preserve"> </w:t>
            </w:r>
          </w:ins>
        </w:sdtContent>
      </w:sdt>
      <w:r>
        <w:rPr>
          <w:rFonts w:ascii="Calibri" w:eastAsia="Calibri" w:hAnsi="Calibri" w:cs="Calibri"/>
          <w:color w:val="000000"/>
          <w:sz w:val="20"/>
          <w:szCs w:val="20"/>
        </w:rPr>
        <w:t>/</w:t>
      </w:r>
      <w:sdt>
        <w:sdtPr>
          <w:tag w:val="goog_rdk_211"/>
          <w:id w:val="907575633"/>
        </w:sdtPr>
        <w:sdtEndPr/>
        <w:sdtContent>
          <w:ins w:id="204" w:author="Zuzana Gombikova" w:date="2020-09-20T17:50:00Z">
            <w:r>
              <w:rPr>
                <w:rFonts w:ascii="Calibri" w:eastAsia="Calibri" w:hAnsi="Calibri" w:cs="Calibri"/>
                <w:color w:val="000000"/>
                <w:sz w:val="20"/>
                <w:szCs w:val="20"/>
              </w:rPr>
              <w:t xml:space="preserve"> </w:t>
            </w:r>
          </w:ins>
        </w:sdtContent>
      </w:sdt>
      <w:r>
        <w:rPr>
          <w:rFonts w:ascii="Calibri" w:eastAsia="Calibri" w:hAnsi="Calibri" w:cs="Calibri"/>
          <w:color w:val="000000"/>
          <w:sz w:val="20"/>
          <w:szCs w:val="20"/>
        </w:rPr>
        <w:t>Eurobarometer joined, harmonized dataset will lead to enough conclusions, and ho</w:t>
      </w:r>
      <w:r>
        <w:rPr>
          <w:rFonts w:ascii="Calibri" w:eastAsia="Calibri" w:hAnsi="Calibri" w:cs="Calibri"/>
          <w:color w:val="000000"/>
          <w:sz w:val="20"/>
          <w:szCs w:val="20"/>
        </w:rPr>
        <w:t xml:space="preserve">pefully datasets that have their own scientific value. </w:t>
      </w:r>
      <w:commentRangeEnd w:id="202"/>
      <w:r>
        <w:commentReference w:id="202"/>
      </w:r>
      <w:r>
        <w:rPr>
          <w:rFonts w:ascii="Calibri" w:eastAsia="Calibri" w:hAnsi="Calibri" w:cs="Calibri"/>
          <w:color w:val="000000"/>
          <w:sz w:val="20"/>
          <w:szCs w:val="20"/>
        </w:rPr>
        <w:t xml:space="preserve">It would be very impractical to edit the actual code in this document, so we reprint it without being executed as a program code to be reviewed as a </w:t>
      </w:r>
      <w:sdt>
        <w:sdtPr>
          <w:tag w:val="goog_rdk_212"/>
          <w:id w:val="-1094234650"/>
        </w:sdtPr>
        <w:sdtEndPr/>
        <w:sdtContent>
          <w:ins w:id="205" w:author="Zuzana Gombikova" w:date="2020-09-20T17:50:00Z">
            <w:r>
              <w:rPr>
                <w:rFonts w:ascii="Calibri" w:eastAsia="Calibri" w:hAnsi="Calibri" w:cs="Calibri"/>
                <w:color w:val="000000"/>
                <w:sz w:val="20"/>
                <w:szCs w:val="20"/>
              </w:rPr>
              <w:t>documentation</w:t>
            </w:r>
          </w:ins>
        </w:sdtContent>
      </w:sdt>
      <w:sdt>
        <w:sdtPr>
          <w:tag w:val="goog_rdk_213"/>
          <w:id w:val="-1223672686"/>
        </w:sdtPr>
        <w:sdtEndPr/>
        <w:sdtContent>
          <w:del w:id="206" w:author="Zuzana Gombikova" w:date="2020-09-20T17:50:00Z">
            <w:r>
              <w:rPr>
                <w:rFonts w:ascii="Calibri" w:eastAsia="Calibri" w:hAnsi="Calibri" w:cs="Calibri"/>
                <w:color w:val="000000"/>
                <w:sz w:val="20"/>
                <w:szCs w:val="20"/>
              </w:rPr>
              <w:delText>documention</w:delText>
            </w:r>
          </w:del>
        </w:sdtContent>
      </w:sdt>
      <w:r>
        <w:rPr>
          <w:rFonts w:ascii="Calibri" w:eastAsia="Calibri" w:hAnsi="Calibri" w:cs="Calibri"/>
          <w:color w:val="000000"/>
          <w:sz w:val="20"/>
          <w:szCs w:val="20"/>
        </w:rPr>
        <w:t xml:space="preserve"> only.</w:t>
      </w:r>
    </w:p>
    <w:p w14:paraId="5411BA84"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development version from </w:t>
      </w:r>
      <w:hyperlink r:id="rId38">
        <w:r>
          <w:rPr>
            <w:rFonts w:ascii="Roboto" w:hAnsi="Roboto"/>
            <w:color w:val="3EA135"/>
          </w:rPr>
          <w:t>GitHub</w:t>
        </w:r>
      </w:hyperlink>
      <w:r>
        <w:rPr>
          <w:rFonts w:ascii="Roboto" w:hAnsi="Roboto"/>
          <w:color w:val="000000"/>
        </w:rPr>
        <w:t xml:space="preserve"> can be installed with:</w:t>
      </w:r>
    </w:p>
    <w:p w14:paraId="5411BA85"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t>require</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devtools</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Roboto" w:hAnsi="Roboto"/>
          <w:color w:val="000000"/>
        </w:rPr>
        <w:br/>
      </w:r>
      <w:proofErr w:type="spellStart"/>
      <w:proofErr w:type="gramStart"/>
      <w:r>
        <w:rPr>
          <w:rFonts w:ascii="Consolas" w:eastAsia="Consolas" w:hAnsi="Consolas" w:cs="Consolas"/>
          <w:color w:val="000000"/>
          <w:sz w:val="22"/>
          <w:szCs w:val="22"/>
          <w:shd w:val="clear" w:color="auto" w:fill="F8F8F8"/>
        </w:rPr>
        <w:t>devtools</w:t>
      </w:r>
      <w:proofErr w:type="spellEnd"/>
      <w:r>
        <w:rPr>
          <w:rFonts w:ascii="Consolas" w:eastAsia="Consolas" w:hAnsi="Consolas" w:cs="Consolas"/>
          <w:b/>
          <w:color w:val="CE5C00"/>
          <w:sz w:val="22"/>
          <w:szCs w:val="22"/>
          <w:shd w:val="clear" w:color="auto" w:fill="F8F8F8"/>
        </w:rPr>
        <w:t>::</w:t>
      </w:r>
      <w:proofErr w:type="spellStart"/>
      <w:proofErr w:type="gramEnd"/>
      <w:r>
        <w:rPr>
          <w:rFonts w:ascii="Consolas" w:eastAsia="Consolas" w:hAnsi="Consolas" w:cs="Consolas"/>
          <w:b/>
          <w:color w:val="204A87"/>
          <w:sz w:val="22"/>
          <w:szCs w:val="22"/>
          <w:shd w:val="clear" w:color="auto" w:fill="F8F8F8"/>
        </w:rPr>
        <w:t>install_github</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antaldaniel</w:t>
      </w:r>
      <w:proofErr w:type="spellEnd"/>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retroharmonize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14:paraId="5411BA86"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Below is the entire vignette, if executed, it look</w:t>
      </w:r>
      <w:sdt>
        <w:sdtPr>
          <w:tag w:val="goog_rdk_214"/>
          <w:id w:val="-97266031"/>
        </w:sdtPr>
        <w:sdtEndPr/>
        <w:sdtContent>
          <w:ins w:id="207" w:author="Zuzana Gombikova" w:date="2020-09-20T17:51:00Z">
            <w:r>
              <w:rPr>
                <w:rFonts w:ascii="Roboto" w:hAnsi="Roboto"/>
                <w:color w:val="000000"/>
              </w:rPr>
              <w:t>s</w:t>
            </w:r>
          </w:ins>
        </w:sdtContent>
      </w:sdt>
      <w:r>
        <w:rPr>
          <w:rFonts w:ascii="Roboto" w:hAnsi="Roboto"/>
          <w:color w:val="000000"/>
        </w:rPr>
        <w:t xml:space="preserve"> like </w:t>
      </w:r>
      <w:hyperlink r:id="rId39">
        <w:r>
          <w:rPr>
            <w:rFonts w:ascii="Roboto" w:hAnsi="Roboto"/>
            <w:color w:val="3EA135"/>
          </w:rPr>
          <w:t>this</w:t>
        </w:r>
      </w:hyperlink>
      <w:r>
        <w:rPr>
          <w:rFonts w:ascii="Roboto" w:hAnsi="Roboto"/>
          <w:color w:val="000000"/>
        </w:rPr>
        <w:t>.</w:t>
      </w:r>
    </w:p>
    <w:p w14:paraId="5411BA87"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i/>
          <w:color w:val="000000"/>
        </w:rPr>
        <w:t xml:space="preserve">If you want to contribute to the </w:t>
      </w:r>
      <w:proofErr w:type="spellStart"/>
      <w:r>
        <w:rPr>
          <w:rFonts w:ascii="Roboto" w:hAnsi="Roboto"/>
          <w:i/>
          <w:color w:val="000000"/>
        </w:rPr>
        <w:t>retroharmonize</w:t>
      </w:r>
      <w:proofErr w:type="spellEnd"/>
      <w:r>
        <w:rPr>
          <w:rFonts w:ascii="Roboto" w:hAnsi="Roboto"/>
          <w:i/>
          <w:color w:val="000000"/>
        </w:rPr>
        <w:t xml:space="preserve"> package or the vignette code, </w:t>
      </w:r>
      <w:sdt>
        <w:sdtPr>
          <w:tag w:val="goog_rdk_215"/>
          <w:id w:val="-372616756"/>
        </w:sdtPr>
        <w:sdtEndPr/>
        <w:sdtContent>
          <w:commentRangeStart w:id="208"/>
        </w:sdtContent>
      </w:sdt>
      <w:r>
        <w:rPr>
          <w:rFonts w:ascii="Roboto" w:hAnsi="Roboto"/>
          <w:i/>
          <w:color w:val="000000"/>
        </w:rPr>
        <w:t>please for the repository</w:t>
      </w:r>
      <w:commentRangeEnd w:id="208"/>
      <w:r>
        <w:commentReference w:id="208"/>
      </w:r>
      <w:r>
        <w:rPr>
          <w:rFonts w:ascii="Roboto" w:hAnsi="Roboto"/>
          <w:i/>
          <w:color w:val="000000"/>
        </w:rPr>
        <w:t>.</w:t>
      </w:r>
    </w:p>
    <w:p w14:paraId="5411BA88"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The goal of this case study is to explore the variation in trust in various state institutions among African societies, as well as changes in trus</w:t>
      </w:r>
      <w:r>
        <w:rPr>
          <w:rFonts w:ascii="Roboto" w:hAnsi="Roboto"/>
          <w:color w:val="000000"/>
        </w:rPr>
        <w:t>t over time.</w:t>
      </w:r>
    </w:p>
    <w:p w14:paraId="5411BA89"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To do this, we use data from </w:t>
      </w:r>
      <w:hyperlink r:id="rId40">
        <w:r>
          <w:rPr>
            <w:rFonts w:ascii="Roboto" w:hAnsi="Roboto"/>
            <w:color w:val="3EA135"/>
          </w:rPr>
          <w:t>Arab Barometer</w:t>
        </w:r>
      </w:hyperlink>
      <w:r>
        <w:rPr>
          <w:rFonts w:ascii="Roboto" w:hAnsi="Roboto"/>
          <w:color w:val="000000"/>
        </w:rPr>
        <w:t>, a nonpartisan research network that provides insight into the social, political, and economic attitudes and values of ordinary citizens across the Arab world.</w:t>
      </w:r>
    </w:p>
    <w:p w14:paraId="5411BA8A" w14:textId="77777777" w:rsidR="0089756D" w:rsidRDefault="00B80FE6">
      <w:pPr>
        <w:pBdr>
          <w:top w:val="nil"/>
          <w:left w:val="nil"/>
          <w:bottom w:val="nil"/>
          <w:right w:val="nil"/>
          <w:between w:val="nil"/>
        </w:pBdr>
        <w:spacing w:before="180" w:after="180"/>
        <w:rPr>
          <w:rFonts w:ascii="Roboto" w:hAnsi="Roboto"/>
          <w:color w:val="000000"/>
        </w:rPr>
      </w:pPr>
      <w:proofErr w:type="spellStart"/>
      <w:r>
        <w:rPr>
          <w:rFonts w:ascii="Consolas" w:eastAsia="Consolas" w:hAnsi="Consolas" w:cs="Consolas"/>
          <w:color w:val="000000"/>
          <w:sz w:val="22"/>
          <w:szCs w:val="22"/>
        </w:rPr>
        <w:t>retrohar</w:t>
      </w:r>
      <w:r>
        <w:rPr>
          <w:rFonts w:ascii="Consolas" w:eastAsia="Consolas" w:hAnsi="Consolas" w:cs="Consolas"/>
          <w:color w:val="000000"/>
          <w:sz w:val="22"/>
          <w:szCs w:val="22"/>
        </w:rPr>
        <w:t>monize</w:t>
      </w:r>
      <w:proofErr w:type="spellEnd"/>
      <w:r>
        <w:rPr>
          <w:rFonts w:ascii="Roboto" w:hAnsi="Roboto"/>
          <w:color w:val="000000"/>
        </w:rPr>
        <w:t xml:space="preserve"> is not affiliated with Arab Barometer. To fully reproduce this example, you must acquire the data files from them, which is free of charge. If you download and use the survey data, the Arab Barometer does not take any responsibility for the results of the</w:t>
      </w:r>
      <w:r>
        <w:rPr>
          <w:rFonts w:ascii="Roboto" w:hAnsi="Roboto"/>
          <w:color w:val="000000"/>
        </w:rPr>
        <w:t xml:space="preserve"> analysis of the Arab Barometer data. All results published using the Arab Barometer data and related content </w:t>
      </w:r>
      <w:sdt>
        <w:sdtPr>
          <w:tag w:val="goog_rdk_216"/>
          <w:id w:val="152958796"/>
        </w:sdtPr>
        <w:sdtEndPr/>
        <w:sdtContent>
          <w:ins w:id="209" w:author="Zuzana Gombikova" w:date="2020-09-20T17:52:00Z">
            <w:r>
              <w:rPr>
                <w:rFonts w:ascii="Roboto" w:hAnsi="Roboto"/>
                <w:color w:val="000000"/>
              </w:rPr>
              <w:t>are the responsibility</w:t>
            </w:r>
          </w:ins>
        </w:sdtContent>
      </w:sdt>
      <w:sdt>
        <w:sdtPr>
          <w:tag w:val="goog_rdk_217"/>
          <w:id w:val="-1631787399"/>
        </w:sdtPr>
        <w:sdtEndPr/>
        <w:sdtContent>
          <w:del w:id="210" w:author="Zuzana Gombikova" w:date="2020-09-20T17:52:00Z">
            <w:r>
              <w:rPr>
                <w:rFonts w:ascii="Roboto" w:hAnsi="Roboto"/>
                <w:color w:val="000000"/>
              </w:rPr>
              <w:delText>are responsibility</w:delText>
            </w:r>
          </w:del>
        </w:sdtContent>
      </w:sdt>
      <w:r>
        <w:rPr>
          <w:rFonts w:ascii="Roboto" w:hAnsi="Roboto"/>
          <w:color w:val="000000"/>
        </w:rPr>
        <w:t xml:space="preserve"> of the respective author.</w:t>
      </w:r>
    </w:p>
    <w:p w14:paraId="5411BA8B"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Some elements of the vignette are not “live”, because we want to avoid re-p</w:t>
      </w:r>
      <w:r>
        <w:rPr>
          <w:rFonts w:ascii="Roboto" w:hAnsi="Roboto"/>
          <w:color w:val="000000"/>
        </w:rPr>
        <w:t>ublishing the original microdata files from Arab Barometer</w:t>
      </w:r>
      <w:sdt>
        <w:sdtPr>
          <w:tag w:val="goog_rdk_218"/>
          <w:id w:val="215639368"/>
        </w:sdtPr>
        <w:sdtEndPr/>
        <w:sdtContent>
          <w:ins w:id="211" w:author="Zuzana Gombikova" w:date="2020-09-20T17:52:00Z">
            <w:r>
              <w:rPr>
                <w:rFonts w:ascii="Roboto" w:hAnsi="Roboto"/>
                <w:color w:val="000000"/>
              </w:rPr>
              <w:t>. However</w:t>
            </w:r>
          </w:ins>
        </w:sdtContent>
      </w:sdt>
      <w:sdt>
        <w:sdtPr>
          <w:tag w:val="goog_rdk_219"/>
          <w:id w:val="-794369815"/>
        </w:sdtPr>
        <w:sdtEndPr/>
        <w:sdtContent>
          <w:del w:id="212" w:author="Zuzana Gombikova" w:date="2020-09-20T17:52:00Z">
            <w:r>
              <w:rPr>
                <w:rFonts w:ascii="Roboto" w:hAnsi="Roboto"/>
                <w:color w:val="000000"/>
              </w:rPr>
              <w:delText>, but</w:delText>
            </w:r>
          </w:del>
        </w:sdtContent>
      </w:sdt>
      <w:r>
        <w:rPr>
          <w:rFonts w:ascii="Roboto" w:hAnsi="Roboto"/>
          <w:color w:val="000000"/>
        </w:rPr>
        <w:t xml:space="preserve"> you can access the data directly from the </w:t>
      </w:r>
      <w:hyperlink r:id="rId41">
        <w:r>
          <w:rPr>
            <w:rFonts w:ascii="Roboto" w:hAnsi="Roboto"/>
            <w:color w:val="3EA135"/>
          </w:rPr>
          <w:t>arabbarometer.org website</w:t>
        </w:r>
      </w:hyperlink>
      <w:r>
        <w:rPr>
          <w:rFonts w:ascii="Roboto" w:hAnsi="Roboto"/>
          <w:color w:val="000000"/>
        </w:rPr>
        <w:t>.</w:t>
      </w:r>
    </w:p>
    <w:p w14:paraId="5411BA8C"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files are stored on the website in </w:t>
      </w:r>
      <w:r>
        <w:rPr>
          <w:rFonts w:ascii="Consolas" w:eastAsia="Consolas" w:hAnsi="Consolas" w:cs="Consolas"/>
          <w:color w:val="000000"/>
          <w:sz w:val="22"/>
          <w:szCs w:val="22"/>
        </w:rPr>
        <w:t>.zip</w:t>
      </w:r>
      <w:r>
        <w:rPr>
          <w:rFonts w:ascii="Roboto" w:hAnsi="Roboto"/>
          <w:color w:val="000000"/>
        </w:rPr>
        <w:t xml:space="preserve"> format, which may be extracted to folders. We assume that you extracted and copied all </w:t>
      </w:r>
      <w:r>
        <w:rPr>
          <w:rFonts w:ascii="Consolas" w:eastAsia="Consolas" w:hAnsi="Consolas" w:cs="Consolas"/>
          <w:color w:val="000000"/>
          <w:sz w:val="22"/>
          <w:szCs w:val="22"/>
        </w:rPr>
        <w:t>.sav</w:t>
      </w:r>
      <w:r>
        <w:rPr>
          <w:rFonts w:ascii="Roboto" w:hAnsi="Roboto"/>
          <w:color w:val="000000"/>
        </w:rPr>
        <w:t xml:space="preserve"> files into a single folder that we will call in this vignette the </w:t>
      </w:r>
      <w:proofErr w:type="spellStart"/>
      <w:r>
        <w:rPr>
          <w:rFonts w:ascii="Consolas" w:eastAsia="Consolas" w:hAnsi="Consolas" w:cs="Consolas"/>
          <w:color w:val="000000"/>
          <w:sz w:val="22"/>
          <w:szCs w:val="22"/>
        </w:rPr>
        <w:t>arabbarometer_dir</w:t>
      </w:r>
      <w:proofErr w:type="spellEnd"/>
      <w:r>
        <w:rPr>
          <w:rFonts w:ascii="Roboto" w:hAnsi="Roboto"/>
          <w:color w:val="000000"/>
        </w:rPr>
        <w:t xml:space="preserve">. Define your </w:t>
      </w:r>
      <w:proofErr w:type="spellStart"/>
      <w:r>
        <w:rPr>
          <w:rFonts w:ascii="Consolas" w:eastAsia="Consolas" w:hAnsi="Consolas" w:cs="Consolas"/>
          <w:color w:val="000000"/>
          <w:sz w:val="22"/>
          <w:szCs w:val="22"/>
        </w:rPr>
        <w:t>arabbarometer_dir</w:t>
      </w:r>
      <w:proofErr w:type="spellEnd"/>
      <w:r>
        <w:rPr>
          <w:rFonts w:ascii="Roboto" w:hAnsi="Roboto"/>
          <w:color w:val="000000"/>
        </w:rPr>
        <w:t xml:space="preserve"> with </w:t>
      </w:r>
      <w:proofErr w:type="spellStart"/>
      <w:r>
        <w:rPr>
          <w:rFonts w:ascii="Consolas" w:eastAsia="Consolas" w:hAnsi="Consolas" w:cs="Consolas"/>
          <w:color w:val="000000"/>
          <w:sz w:val="22"/>
          <w:szCs w:val="22"/>
        </w:rPr>
        <w:t>file.path</w:t>
      </w:r>
      <w:proofErr w:type="spellEnd"/>
      <w:r>
        <w:rPr>
          <w:rFonts w:ascii="Consolas" w:eastAsia="Consolas" w:hAnsi="Consolas" w:cs="Consolas"/>
          <w:color w:val="000000"/>
          <w:sz w:val="22"/>
          <w:szCs w:val="22"/>
        </w:rPr>
        <w:t>()</w:t>
      </w:r>
      <w:r>
        <w:rPr>
          <w:rFonts w:ascii="Roboto" w:hAnsi="Roboto"/>
          <w:color w:val="000000"/>
        </w:rPr>
        <w:t xml:space="preserve"> in your own system.</w:t>
      </w:r>
    </w:p>
    <w:tbl>
      <w:tblPr>
        <w:tblStyle w:val="a"/>
        <w:tblW w:w="0" w:type="auto"/>
        <w:tblLayout w:type="fixed"/>
        <w:tblLook w:val="0000" w:firstRow="0" w:lastRow="0" w:firstColumn="0" w:lastColumn="0" w:noHBand="0" w:noVBand="0"/>
      </w:tblPr>
      <w:tblGrid>
        <w:gridCol w:w="4703"/>
        <w:gridCol w:w="4703"/>
      </w:tblGrid>
      <w:tr w:rsidR="0089756D" w14:paraId="5411BA8F" w14:textId="77777777">
        <w:tc>
          <w:tcPr>
            <w:tcW w:w="4703" w:type="dxa"/>
            <w:tcBorders>
              <w:bottom w:val="nil"/>
            </w:tcBorders>
            <w:vAlign w:val="bottom"/>
          </w:tcPr>
          <w:p w14:paraId="5411BA8D" w14:textId="77777777" w:rsidR="0089756D" w:rsidRDefault="00B80FE6">
            <w:pPr>
              <w:pBdr>
                <w:top w:val="nil"/>
                <w:left w:val="nil"/>
                <w:bottom w:val="nil"/>
                <w:right w:val="nil"/>
                <w:between w:val="nil"/>
              </w:pBdr>
              <w:spacing w:before="36" w:after="36"/>
              <w:rPr>
                <w:rFonts w:ascii="Roboto" w:hAnsi="Roboto"/>
                <w:color w:val="000000"/>
              </w:rPr>
            </w:pPr>
            <w:r>
              <w:rPr>
                <w:rFonts w:ascii="Roboto" w:hAnsi="Roboto"/>
                <w:color w:val="000000"/>
              </w:rPr>
              <w:t>File name</w:t>
            </w:r>
          </w:p>
        </w:tc>
        <w:tc>
          <w:tcPr>
            <w:tcW w:w="4703" w:type="dxa"/>
            <w:tcBorders>
              <w:bottom w:val="nil"/>
            </w:tcBorders>
            <w:vAlign w:val="bottom"/>
          </w:tcPr>
          <w:p w14:paraId="5411BA8E" w14:textId="77777777" w:rsidR="0089756D" w:rsidRDefault="00B80FE6">
            <w:pPr>
              <w:pBdr>
                <w:top w:val="nil"/>
                <w:left w:val="nil"/>
                <w:bottom w:val="nil"/>
                <w:right w:val="nil"/>
                <w:between w:val="nil"/>
              </w:pBdr>
              <w:spacing w:before="36" w:after="36"/>
              <w:rPr>
                <w:rFonts w:ascii="Roboto" w:hAnsi="Roboto"/>
                <w:color w:val="000000"/>
              </w:rPr>
            </w:pPr>
            <w:r>
              <w:rPr>
                <w:rFonts w:ascii="Roboto" w:hAnsi="Roboto"/>
                <w:color w:val="000000"/>
              </w:rPr>
              <w:t>Wave</w:t>
            </w:r>
          </w:p>
        </w:tc>
      </w:tr>
      <w:tr w:rsidR="0089756D" w14:paraId="5411BA92" w14:textId="77777777">
        <w:tc>
          <w:tcPr>
            <w:tcW w:w="4703" w:type="dxa"/>
          </w:tcPr>
          <w:p w14:paraId="5411BA90" w14:textId="77777777" w:rsidR="0089756D" w:rsidRDefault="00B80FE6">
            <w:pPr>
              <w:pBdr>
                <w:top w:val="nil"/>
                <w:left w:val="nil"/>
                <w:bottom w:val="nil"/>
                <w:right w:val="nil"/>
                <w:between w:val="nil"/>
              </w:pBdr>
              <w:spacing w:before="36" w:after="36"/>
              <w:rPr>
                <w:rFonts w:ascii="Roboto" w:hAnsi="Roboto"/>
                <w:color w:val="000000"/>
              </w:rPr>
            </w:pPr>
            <w:proofErr w:type="spellStart"/>
            <w:r>
              <w:rPr>
                <w:rFonts w:ascii="Roboto" w:hAnsi="Roboto"/>
                <w:color w:val="000000"/>
              </w:rPr>
              <w:t>ABI_English.sav</w:t>
            </w:r>
            <w:proofErr w:type="spellEnd"/>
          </w:p>
        </w:tc>
        <w:tc>
          <w:tcPr>
            <w:tcW w:w="4703" w:type="dxa"/>
          </w:tcPr>
          <w:p w14:paraId="5411BA91" w14:textId="77777777" w:rsidR="0089756D" w:rsidRDefault="00B80FE6">
            <w:pPr>
              <w:pBdr>
                <w:top w:val="nil"/>
                <w:left w:val="nil"/>
                <w:bottom w:val="nil"/>
                <w:right w:val="nil"/>
                <w:between w:val="nil"/>
              </w:pBdr>
              <w:spacing w:before="36" w:after="36"/>
              <w:rPr>
                <w:rFonts w:ascii="Roboto" w:hAnsi="Roboto"/>
                <w:color w:val="000000"/>
              </w:rPr>
            </w:pPr>
            <w:r>
              <w:rPr>
                <w:rFonts w:ascii="Roboto" w:hAnsi="Roboto"/>
                <w:color w:val="000000"/>
              </w:rPr>
              <w:t>Arab Barometer Wave I</w:t>
            </w:r>
          </w:p>
        </w:tc>
      </w:tr>
      <w:tr w:rsidR="0089756D" w14:paraId="5411BA95" w14:textId="77777777">
        <w:tc>
          <w:tcPr>
            <w:tcW w:w="4703" w:type="dxa"/>
          </w:tcPr>
          <w:p w14:paraId="5411BA93" w14:textId="77777777" w:rsidR="0089756D" w:rsidRDefault="00B80FE6">
            <w:pPr>
              <w:pBdr>
                <w:top w:val="nil"/>
                <w:left w:val="nil"/>
                <w:bottom w:val="nil"/>
                <w:right w:val="nil"/>
                <w:between w:val="nil"/>
              </w:pBdr>
              <w:spacing w:before="36" w:after="36"/>
              <w:rPr>
                <w:rFonts w:ascii="Roboto" w:hAnsi="Roboto"/>
                <w:color w:val="000000"/>
              </w:rPr>
            </w:pPr>
            <w:proofErr w:type="spellStart"/>
            <w:r>
              <w:rPr>
                <w:rFonts w:ascii="Roboto" w:hAnsi="Roboto"/>
                <w:color w:val="000000"/>
              </w:rPr>
              <w:t>ABII_English.sav</w:t>
            </w:r>
            <w:proofErr w:type="spellEnd"/>
          </w:p>
        </w:tc>
        <w:tc>
          <w:tcPr>
            <w:tcW w:w="4703" w:type="dxa"/>
          </w:tcPr>
          <w:p w14:paraId="5411BA94" w14:textId="77777777" w:rsidR="0089756D" w:rsidRDefault="00B80FE6">
            <w:pPr>
              <w:pBdr>
                <w:top w:val="nil"/>
                <w:left w:val="nil"/>
                <w:bottom w:val="nil"/>
                <w:right w:val="nil"/>
                <w:between w:val="nil"/>
              </w:pBdr>
              <w:spacing w:before="36" w:after="36"/>
              <w:rPr>
                <w:rFonts w:ascii="Roboto" w:hAnsi="Roboto"/>
                <w:color w:val="000000"/>
              </w:rPr>
            </w:pPr>
            <w:r>
              <w:rPr>
                <w:rFonts w:ascii="Roboto" w:hAnsi="Roboto"/>
                <w:color w:val="000000"/>
              </w:rPr>
              <w:t>Arab Barometer Wave II</w:t>
            </w:r>
          </w:p>
        </w:tc>
      </w:tr>
      <w:tr w:rsidR="0089756D" w14:paraId="5411BA98" w14:textId="77777777">
        <w:tc>
          <w:tcPr>
            <w:tcW w:w="4703" w:type="dxa"/>
          </w:tcPr>
          <w:p w14:paraId="5411BA96" w14:textId="77777777" w:rsidR="0089756D" w:rsidRDefault="00B80FE6">
            <w:pPr>
              <w:pBdr>
                <w:top w:val="nil"/>
                <w:left w:val="nil"/>
                <w:bottom w:val="nil"/>
                <w:right w:val="nil"/>
                <w:between w:val="nil"/>
              </w:pBdr>
              <w:spacing w:before="36" w:after="36"/>
              <w:rPr>
                <w:rFonts w:ascii="Roboto" w:hAnsi="Roboto"/>
                <w:color w:val="000000"/>
              </w:rPr>
            </w:pPr>
            <w:proofErr w:type="spellStart"/>
            <w:r>
              <w:rPr>
                <w:rFonts w:ascii="Roboto" w:hAnsi="Roboto"/>
                <w:color w:val="000000"/>
              </w:rPr>
              <w:t>ABIII_English.sav</w:t>
            </w:r>
            <w:proofErr w:type="spellEnd"/>
          </w:p>
        </w:tc>
        <w:tc>
          <w:tcPr>
            <w:tcW w:w="4703" w:type="dxa"/>
          </w:tcPr>
          <w:p w14:paraId="5411BA97" w14:textId="77777777" w:rsidR="0089756D" w:rsidRDefault="00B80FE6">
            <w:pPr>
              <w:pBdr>
                <w:top w:val="nil"/>
                <w:left w:val="nil"/>
                <w:bottom w:val="nil"/>
                <w:right w:val="nil"/>
                <w:between w:val="nil"/>
              </w:pBdr>
              <w:spacing w:before="36" w:after="36"/>
              <w:rPr>
                <w:rFonts w:ascii="Roboto" w:hAnsi="Roboto"/>
                <w:color w:val="000000"/>
              </w:rPr>
            </w:pPr>
            <w:r>
              <w:rPr>
                <w:rFonts w:ascii="Roboto" w:hAnsi="Roboto"/>
                <w:color w:val="000000"/>
              </w:rPr>
              <w:t>Arab Barometer Wave III</w:t>
            </w:r>
          </w:p>
        </w:tc>
      </w:tr>
      <w:tr w:rsidR="0089756D" w14:paraId="5411BA9B" w14:textId="77777777">
        <w:tc>
          <w:tcPr>
            <w:tcW w:w="4703" w:type="dxa"/>
          </w:tcPr>
          <w:p w14:paraId="5411BA99" w14:textId="77777777" w:rsidR="0089756D" w:rsidRDefault="00B80FE6">
            <w:pPr>
              <w:pBdr>
                <w:top w:val="nil"/>
                <w:left w:val="nil"/>
                <w:bottom w:val="nil"/>
                <w:right w:val="nil"/>
                <w:between w:val="nil"/>
              </w:pBdr>
              <w:spacing w:before="36" w:after="36"/>
              <w:rPr>
                <w:rFonts w:ascii="Roboto" w:hAnsi="Roboto"/>
                <w:color w:val="000000"/>
              </w:rPr>
            </w:pPr>
            <w:proofErr w:type="spellStart"/>
            <w:r>
              <w:rPr>
                <w:rFonts w:ascii="Roboto" w:hAnsi="Roboto"/>
                <w:color w:val="000000"/>
              </w:rPr>
              <w:t>ABIV_English.sav</w:t>
            </w:r>
            <w:proofErr w:type="spellEnd"/>
          </w:p>
        </w:tc>
        <w:tc>
          <w:tcPr>
            <w:tcW w:w="4703" w:type="dxa"/>
          </w:tcPr>
          <w:p w14:paraId="5411BA9A" w14:textId="77777777" w:rsidR="0089756D" w:rsidRDefault="00B80FE6">
            <w:pPr>
              <w:pBdr>
                <w:top w:val="nil"/>
                <w:left w:val="nil"/>
                <w:bottom w:val="nil"/>
                <w:right w:val="nil"/>
                <w:between w:val="nil"/>
              </w:pBdr>
              <w:spacing w:before="36" w:after="36"/>
              <w:rPr>
                <w:rFonts w:ascii="Roboto" w:hAnsi="Roboto"/>
                <w:color w:val="000000"/>
              </w:rPr>
            </w:pPr>
            <w:r>
              <w:rPr>
                <w:rFonts w:ascii="Roboto" w:hAnsi="Roboto"/>
                <w:color w:val="000000"/>
              </w:rPr>
              <w:t>Arab Barometer Wave IV</w:t>
            </w:r>
          </w:p>
        </w:tc>
      </w:tr>
      <w:tr w:rsidR="0089756D" w14:paraId="5411BA9E" w14:textId="77777777">
        <w:tc>
          <w:tcPr>
            <w:tcW w:w="4703" w:type="dxa"/>
          </w:tcPr>
          <w:p w14:paraId="5411BA9C" w14:textId="77777777" w:rsidR="0089756D" w:rsidRDefault="00B80FE6">
            <w:pPr>
              <w:pBdr>
                <w:top w:val="nil"/>
                <w:left w:val="nil"/>
                <w:bottom w:val="nil"/>
                <w:right w:val="nil"/>
                <w:between w:val="nil"/>
              </w:pBdr>
              <w:spacing w:before="36" w:after="36"/>
              <w:rPr>
                <w:rFonts w:ascii="Roboto" w:hAnsi="Roboto"/>
                <w:color w:val="000000"/>
              </w:rPr>
            </w:pPr>
            <w:r>
              <w:rPr>
                <w:rFonts w:ascii="Roboto" w:hAnsi="Roboto"/>
                <w:color w:val="000000"/>
              </w:rPr>
              <w:lastRenderedPageBreak/>
              <w:t>AB-</w:t>
            </w:r>
            <w:proofErr w:type="spellStart"/>
            <w:r>
              <w:rPr>
                <w:rFonts w:ascii="Roboto" w:hAnsi="Roboto"/>
                <w:color w:val="000000"/>
              </w:rPr>
              <w:t>WaveV</w:t>
            </w:r>
            <w:proofErr w:type="spellEnd"/>
            <w:r>
              <w:rPr>
                <w:rFonts w:ascii="Roboto" w:hAnsi="Roboto"/>
                <w:color w:val="000000"/>
              </w:rPr>
              <w:t>-</w:t>
            </w:r>
            <w:proofErr w:type="spellStart"/>
            <w:r>
              <w:rPr>
                <w:rFonts w:ascii="Roboto" w:hAnsi="Roboto"/>
                <w:color w:val="000000"/>
              </w:rPr>
              <w:t>EN.sav</w:t>
            </w:r>
            <w:proofErr w:type="spellEnd"/>
          </w:p>
        </w:tc>
        <w:tc>
          <w:tcPr>
            <w:tcW w:w="4703" w:type="dxa"/>
          </w:tcPr>
          <w:p w14:paraId="5411BA9D" w14:textId="77777777" w:rsidR="0089756D" w:rsidRDefault="00B80FE6">
            <w:pPr>
              <w:pBdr>
                <w:top w:val="nil"/>
                <w:left w:val="nil"/>
                <w:bottom w:val="nil"/>
                <w:right w:val="nil"/>
                <w:between w:val="nil"/>
              </w:pBdr>
              <w:spacing w:before="36" w:after="36"/>
              <w:rPr>
                <w:rFonts w:ascii="Roboto" w:hAnsi="Roboto"/>
                <w:color w:val="000000"/>
              </w:rPr>
            </w:pPr>
            <w:r>
              <w:rPr>
                <w:rFonts w:ascii="Roboto" w:hAnsi="Roboto"/>
                <w:color w:val="000000"/>
              </w:rPr>
              <w:t>Arab Barometer Wave V</w:t>
            </w:r>
          </w:p>
        </w:tc>
      </w:tr>
    </w:tbl>
    <w:p w14:paraId="5411BA9F" w14:textId="77777777" w:rsidR="0089756D" w:rsidRDefault="00B80FE6">
      <w:pPr>
        <w:pStyle w:val="Heading2"/>
      </w:pPr>
      <w:bookmarkStart w:id="213" w:name="bookmark=id.44sinio" w:colFirst="0" w:colLast="0"/>
      <w:bookmarkEnd w:id="213"/>
      <w:r>
        <w:t>Importing Arab Barometer Files</w:t>
      </w:r>
    </w:p>
    <w:p w14:paraId="5411BAA0"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We start by reading in the three rounds of the Arab Barometer.</w:t>
      </w:r>
    </w:p>
    <w:p w14:paraId="5411BAA1"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retroharmonize</w:t>
      </w:r>
      <w:proofErr w:type="spellEnd"/>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dplyr</w:t>
      </w:r>
      <w:proofErr w:type="spellEnd"/>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tidyr</w:t>
      </w:r>
      <w:proofErr w:type="spellEnd"/>
      <w:r>
        <w:rPr>
          <w:rFonts w:ascii="Consolas" w:eastAsia="Consolas" w:hAnsi="Consolas" w:cs="Consolas"/>
          <w:color w:val="000000"/>
          <w:sz w:val="22"/>
          <w:szCs w:val="22"/>
          <w:shd w:val="clear" w:color="auto" w:fill="F8F8F8"/>
        </w:rPr>
        <w:t>)</w:t>
      </w:r>
    </w:p>
    <w:p w14:paraId="5411BAA2"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i/>
          <w:color w:val="8F5902"/>
          <w:sz w:val="22"/>
          <w:szCs w:val="22"/>
          <w:shd w:val="clear" w:color="auto" w:fill="F8F8F8"/>
        </w:rPr>
        <w:t>### use here your own directory</w:t>
      </w:r>
      <w:r>
        <w:rPr>
          <w:rFonts w:ascii="Roboto" w:hAnsi="Roboto"/>
          <w:color w:val="000000"/>
        </w:rPr>
        <w:br/>
      </w:r>
      <w:r>
        <w:rPr>
          <w:rFonts w:ascii="Consolas" w:eastAsia="Consolas" w:hAnsi="Consolas" w:cs="Consolas"/>
          <w:color w:val="000000"/>
          <w:sz w:val="22"/>
          <w:szCs w:val="22"/>
          <w:shd w:val="clear" w:color="auto" w:fill="F8F8F8"/>
        </w:rPr>
        <w:t>ab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dir</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arabbarometer_dir</w:t>
      </w:r>
      <w:proofErr w:type="spellEnd"/>
      <w:r>
        <w:rPr>
          <w:rFonts w:ascii="Consolas" w:eastAsia="Consolas" w:hAnsi="Consolas" w:cs="Consolas"/>
          <w:color w:val="000000"/>
          <w:sz w:val="22"/>
          <w:szCs w:val="22"/>
          <w:shd w:val="clear" w:color="auto" w:fill="F8F8F8"/>
        </w:rPr>
        <w:t xml:space="preserve"> )</w:t>
      </w:r>
      <w:r>
        <w:rPr>
          <w:rFonts w:ascii="Roboto" w:hAnsi="Roboto"/>
          <w:color w:val="000000"/>
        </w:rPr>
        <w:br/>
      </w:r>
      <w:proofErr w:type="spellStart"/>
      <w:r>
        <w:rPr>
          <w:rFonts w:ascii="Consolas" w:eastAsia="Consolas" w:hAnsi="Consolas" w:cs="Consolas"/>
          <w:color w:val="000000"/>
          <w:sz w:val="22"/>
          <w:szCs w:val="22"/>
          <w:shd w:val="clear" w:color="auto" w:fill="F8F8F8"/>
        </w:rPr>
        <w:t>arabbarometer_rounds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file.path</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arabbarometer_dir</w:t>
      </w:r>
      <w:proofErr w:type="spellEnd"/>
      <w:r>
        <w:rPr>
          <w:rFonts w:ascii="Consolas" w:eastAsia="Consolas" w:hAnsi="Consolas" w:cs="Consolas"/>
          <w:color w:val="000000"/>
          <w:sz w:val="22"/>
          <w:szCs w:val="22"/>
          <w:shd w:val="clear" w:color="auto" w:fill="F8F8F8"/>
        </w:rPr>
        <w:t>, ab)</w:t>
      </w:r>
      <w:r>
        <w:rPr>
          <w:rFonts w:ascii="Roboto" w:hAnsi="Roboto"/>
          <w:color w:val="000000"/>
        </w:rPr>
        <w:br/>
      </w:r>
      <w:r>
        <w:rPr>
          <w:rFonts w:ascii="Roboto" w:hAnsi="Roboto"/>
          <w:color w:val="000000"/>
        </w:rPr>
        <w:br/>
      </w:r>
      <w:proofErr w:type="spellStart"/>
      <w:r>
        <w:rPr>
          <w:rFonts w:ascii="Consolas" w:eastAsia="Consolas" w:hAnsi="Consolas" w:cs="Consolas"/>
          <w:color w:val="000000"/>
          <w:sz w:val="22"/>
          <w:szCs w:val="22"/>
          <w:shd w:val="clear" w:color="auto" w:fill="F8F8F8"/>
        </w:rPr>
        <w:t>arab_waves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read_surveys</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arabbarometer_rounds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read_spss</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14:paraId="5411BAA3" w14:textId="77777777" w:rsidR="0089756D" w:rsidRDefault="00B80FE6">
      <w:pPr>
        <w:pBdr>
          <w:top w:val="nil"/>
          <w:left w:val="nil"/>
          <w:bottom w:val="nil"/>
          <w:right w:val="nil"/>
          <w:between w:val="nil"/>
        </w:pBdr>
        <w:spacing w:before="180" w:after="180"/>
        <w:rPr>
          <w:rFonts w:ascii="Roboto" w:hAnsi="Roboto"/>
          <w:color w:val="000000"/>
        </w:rPr>
      </w:pPr>
      <w:proofErr w:type="gramStart"/>
      <w:r>
        <w:rPr>
          <w:rFonts w:ascii="Roboto" w:hAnsi="Roboto"/>
          <w:color w:val="000000"/>
        </w:rPr>
        <w:t>Let’s</w:t>
      </w:r>
      <w:proofErr w:type="gramEnd"/>
      <w:r>
        <w:rPr>
          <w:rFonts w:ascii="Roboto" w:hAnsi="Roboto"/>
          <w:color w:val="000000"/>
        </w:rPr>
        <w:t xml:space="preserve"> give a bit more meaningful identifiers than the file names, which were imported in alphabetical order.</w:t>
      </w:r>
    </w:p>
    <w:p w14:paraId="5411BAA4"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b/>
          <w:color w:val="204A87"/>
          <w:sz w:val="22"/>
          <w:szCs w:val="22"/>
          <w:shd w:val="clear" w:color="auto" w:fill="F8F8F8"/>
        </w:rPr>
        <w:t>attr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arab_waves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"id"</w:t>
      </w:r>
      <w:r>
        <w:rPr>
          <w:rFonts w:ascii="Consolas" w:eastAsia="Consolas" w:hAnsi="Consolas" w:cs="Consolas"/>
          <w:color w:val="000000"/>
          <w:sz w:val="22"/>
          <w:szCs w:val="22"/>
          <w:shd w:val="clear" w:color="auto" w:fill="F8F8F8"/>
        </w:rPr>
        <w:t>) &lt;-</w:t>
      </w:r>
      <w:r>
        <w:rPr>
          <w:rFonts w:ascii="Consolas" w:eastAsia="Consolas" w:hAnsi="Consolas" w:cs="Consolas"/>
          <w:color w:val="4E9A06"/>
          <w:sz w:val="22"/>
          <w:szCs w:val="22"/>
          <w:shd w:val="clear" w:color="auto" w:fill="F8F8F8"/>
        </w:rPr>
        <w:t xml:space="preserve"> "Arab-Barometer_5"</w:t>
      </w:r>
      <w:r>
        <w:rPr>
          <w:rFonts w:ascii="Roboto" w:hAnsi="Roboto"/>
          <w:color w:val="000000"/>
        </w:rPr>
        <w:br/>
      </w:r>
      <w:proofErr w:type="spellStart"/>
      <w:r>
        <w:rPr>
          <w:rFonts w:ascii="Consolas" w:eastAsia="Consolas" w:hAnsi="Consolas" w:cs="Consolas"/>
          <w:b/>
          <w:color w:val="204A87"/>
          <w:sz w:val="22"/>
          <w:szCs w:val="22"/>
          <w:shd w:val="clear" w:color="auto" w:fill="F8F8F8"/>
        </w:rPr>
        <w:t>attr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arab_waves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"id"</w:t>
      </w:r>
      <w:r>
        <w:rPr>
          <w:rFonts w:ascii="Consolas" w:eastAsia="Consolas" w:hAnsi="Consolas" w:cs="Consolas"/>
          <w:color w:val="000000"/>
          <w:sz w:val="22"/>
          <w:szCs w:val="22"/>
          <w:shd w:val="clear" w:color="auto" w:fill="F8F8F8"/>
        </w:rPr>
        <w:t>) &lt;-</w:t>
      </w:r>
      <w:r>
        <w:rPr>
          <w:rFonts w:ascii="Consolas" w:eastAsia="Consolas" w:hAnsi="Consolas" w:cs="Consolas"/>
          <w:color w:val="4E9A06"/>
          <w:sz w:val="22"/>
          <w:szCs w:val="22"/>
          <w:shd w:val="clear" w:color="auto" w:fill="F8F8F8"/>
        </w:rPr>
        <w:t xml:space="preserve"> "Arab-Barometer_1"</w:t>
      </w:r>
      <w:r>
        <w:rPr>
          <w:rFonts w:ascii="Roboto" w:hAnsi="Roboto"/>
          <w:color w:val="000000"/>
        </w:rPr>
        <w:br/>
      </w:r>
      <w:proofErr w:type="spellStart"/>
      <w:r>
        <w:rPr>
          <w:rFonts w:ascii="Consolas" w:eastAsia="Consolas" w:hAnsi="Consolas" w:cs="Consolas"/>
          <w:b/>
          <w:color w:val="204A87"/>
          <w:sz w:val="22"/>
          <w:szCs w:val="22"/>
          <w:shd w:val="clear" w:color="auto" w:fill="F8F8F8"/>
        </w:rPr>
        <w:t>attr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arab_waves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"id"</w:t>
      </w:r>
      <w:r>
        <w:rPr>
          <w:rFonts w:ascii="Consolas" w:eastAsia="Consolas" w:hAnsi="Consolas" w:cs="Consolas"/>
          <w:color w:val="000000"/>
          <w:sz w:val="22"/>
          <w:szCs w:val="22"/>
          <w:shd w:val="clear" w:color="auto" w:fill="F8F8F8"/>
        </w:rPr>
        <w:t>) &lt;-</w:t>
      </w:r>
      <w:r>
        <w:rPr>
          <w:rFonts w:ascii="Consolas" w:eastAsia="Consolas" w:hAnsi="Consolas" w:cs="Consolas"/>
          <w:color w:val="4E9A06"/>
          <w:sz w:val="22"/>
          <w:szCs w:val="22"/>
          <w:shd w:val="clear" w:color="auto" w:fill="F8F8F8"/>
        </w:rPr>
        <w:t xml:space="preserve"> "Arab-Barometer_2"</w:t>
      </w:r>
      <w:r>
        <w:rPr>
          <w:rFonts w:ascii="Roboto" w:hAnsi="Roboto"/>
          <w:color w:val="000000"/>
        </w:rPr>
        <w:br/>
      </w:r>
      <w:proofErr w:type="spellStart"/>
      <w:r>
        <w:rPr>
          <w:rFonts w:ascii="Consolas" w:eastAsia="Consolas" w:hAnsi="Consolas" w:cs="Consolas"/>
          <w:b/>
          <w:color w:val="204A87"/>
          <w:sz w:val="22"/>
          <w:szCs w:val="22"/>
          <w:shd w:val="clear" w:color="auto" w:fill="F8F8F8"/>
        </w:rPr>
        <w:t>attr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arab_waves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4</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"id"</w:t>
      </w:r>
      <w:r>
        <w:rPr>
          <w:rFonts w:ascii="Consolas" w:eastAsia="Consolas" w:hAnsi="Consolas" w:cs="Consolas"/>
          <w:color w:val="000000"/>
          <w:sz w:val="22"/>
          <w:szCs w:val="22"/>
          <w:shd w:val="clear" w:color="auto" w:fill="F8F8F8"/>
        </w:rPr>
        <w:t>) &lt;-</w:t>
      </w:r>
      <w:r>
        <w:rPr>
          <w:rFonts w:ascii="Consolas" w:eastAsia="Consolas" w:hAnsi="Consolas" w:cs="Consolas"/>
          <w:color w:val="4E9A06"/>
          <w:sz w:val="22"/>
          <w:szCs w:val="22"/>
          <w:shd w:val="clear" w:color="auto" w:fill="F8F8F8"/>
        </w:rPr>
        <w:t xml:space="preserve"> "Arab-Barometer_3"</w:t>
      </w:r>
      <w:r>
        <w:rPr>
          <w:rFonts w:ascii="Roboto" w:hAnsi="Roboto"/>
          <w:color w:val="000000"/>
        </w:rPr>
        <w:br/>
      </w:r>
      <w:proofErr w:type="spellStart"/>
      <w:r>
        <w:rPr>
          <w:rFonts w:ascii="Consolas" w:eastAsia="Consolas" w:hAnsi="Consolas" w:cs="Consolas"/>
          <w:b/>
          <w:color w:val="204A87"/>
          <w:sz w:val="22"/>
          <w:szCs w:val="22"/>
          <w:shd w:val="clear" w:color="auto" w:fill="F8F8F8"/>
        </w:rPr>
        <w:t>attr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arab_waves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"id"</w:t>
      </w:r>
      <w:r>
        <w:rPr>
          <w:rFonts w:ascii="Consolas" w:eastAsia="Consolas" w:hAnsi="Consolas" w:cs="Consolas"/>
          <w:color w:val="000000"/>
          <w:sz w:val="22"/>
          <w:szCs w:val="22"/>
          <w:shd w:val="clear" w:color="auto" w:fill="F8F8F8"/>
        </w:rPr>
        <w:t>) &lt;-</w:t>
      </w:r>
      <w:r>
        <w:rPr>
          <w:rFonts w:ascii="Consolas" w:eastAsia="Consolas" w:hAnsi="Consolas" w:cs="Consolas"/>
          <w:color w:val="4E9A06"/>
          <w:sz w:val="22"/>
          <w:szCs w:val="22"/>
          <w:shd w:val="clear" w:color="auto" w:fill="F8F8F8"/>
        </w:rPr>
        <w:t xml:space="preserve"> "Arab-Barometer_4"</w:t>
      </w:r>
    </w:p>
    <w:p w14:paraId="5411BAA5"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We can review</w:t>
      </w:r>
      <w:sdt>
        <w:sdtPr>
          <w:tag w:val="goog_rdk_220"/>
          <w:id w:val="-1011908728"/>
        </w:sdtPr>
        <w:sdtEndPr/>
        <w:sdtContent>
          <w:ins w:id="214" w:author="Zuzana Gombikova" w:date="2020-09-20T17:53:00Z">
            <w:r>
              <w:rPr>
                <w:rFonts w:ascii="Roboto" w:hAnsi="Roboto"/>
                <w:color w:val="000000"/>
              </w:rPr>
              <w:t>,</w:t>
            </w:r>
          </w:ins>
        </w:sdtContent>
      </w:sdt>
      <w:r>
        <w:rPr>
          <w:rFonts w:ascii="Roboto" w:hAnsi="Roboto"/>
          <w:color w:val="000000"/>
        </w:rPr>
        <w:t xml:space="preserve"> if the main descriptive metadata is correctly present with </w:t>
      </w:r>
      <w:proofErr w:type="spellStart"/>
      <w:r>
        <w:rPr>
          <w:rFonts w:ascii="Consolas" w:eastAsia="Consolas" w:hAnsi="Consolas" w:cs="Consolas"/>
          <w:color w:val="000000"/>
          <w:sz w:val="22"/>
          <w:szCs w:val="22"/>
        </w:rPr>
        <w:t>document_</w:t>
      </w:r>
      <w:proofErr w:type="gramStart"/>
      <w:r>
        <w:rPr>
          <w:rFonts w:ascii="Consolas" w:eastAsia="Consolas" w:hAnsi="Consolas" w:cs="Consolas"/>
          <w:color w:val="000000"/>
          <w:sz w:val="22"/>
          <w:szCs w:val="22"/>
        </w:rPr>
        <w:t>waves</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w:t>
      </w:r>
    </w:p>
    <w:p w14:paraId="5411BAA6"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documented_arab_waves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document_waves</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arab_waves</w:t>
      </w:r>
      <w:proofErr w:type="spellEnd"/>
      <w:r>
        <w:rPr>
          <w:rFonts w:ascii="Consolas" w:eastAsia="Consolas" w:hAnsi="Consolas" w:cs="Consolas"/>
          <w:color w:val="000000"/>
          <w:sz w:val="22"/>
          <w:szCs w:val="22"/>
          <w:shd w:val="clear" w:color="auto" w:fill="F8F8F8"/>
        </w:rPr>
        <w:t>)</w:t>
      </w:r>
    </w:p>
    <w:p w14:paraId="5411BAA7"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t>print</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documented_arab_waves</w:t>
      </w:r>
      <w:proofErr w:type="spellEnd"/>
      <w:r>
        <w:rPr>
          <w:rFonts w:ascii="Consolas" w:eastAsia="Consolas" w:hAnsi="Consolas" w:cs="Consolas"/>
          <w:color w:val="000000"/>
          <w:sz w:val="22"/>
          <w:szCs w:val="22"/>
          <w:shd w:val="clear" w:color="auto" w:fill="F8F8F8"/>
        </w:rPr>
        <w:t>)</w:t>
      </w:r>
      <w:r>
        <w:rPr>
          <w:rFonts w:ascii="Roboto" w:hAnsi="Roboto"/>
          <w:color w:val="000000"/>
        </w:rPr>
        <w:br/>
      </w:r>
      <w:proofErr w:type="gramStart"/>
      <w:r>
        <w:rPr>
          <w:rFonts w:ascii="Consolas" w:eastAsia="Consolas" w:hAnsi="Consolas" w:cs="Consolas"/>
          <w:b/>
          <w:color w:val="204A87"/>
          <w:sz w:val="22"/>
          <w:szCs w:val="22"/>
          <w:shd w:val="clear" w:color="auto" w:fill="F8F8F8"/>
        </w:rPr>
        <w:t>save</w:t>
      </w:r>
      <w:r>
        <w:rPr>
          <w:rFonts w:ascii="Consolas" w:eastAsia="Consolas" w:hAnsi="Consolas" w:cs="Consolas"/>
          <w:color w:val="000000"/>
          <w:sz w:val="22"/>
          <w:szCs w:val="22"/>
          <w:shd w:val="clear" w:color="auto" w:fill="F8F8F8"/>
        </w:rPr>
        <w:t>(</w:t>
      </w:r>
      <w:proofErr w:type="spellStart"/>
      <w:proofErr w:type="gramEnd"/>
      <w:r>
        <w:rPr>
          <w:rFonts w:ascii="Consolas" w:eastAsia="Consolas" w:hAnsi="Consolas" w:cs="Consolas"/>
          <w:color w:val="000000"/>
          <w:sz w:val="22"/>
          <w:szCs w:val="22"/>
          <w:shd w:val="clear" w:color="auto" w:fill="F8F8F8"/>
        </w:rPr>
        <w:t>documented_arab_waves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file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Arabb.Rda</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14:paraId="5411BAA8"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Create a metadata table, or a data map</w:t>
      </w:r>
      <w:sdt>
        <w:sdtPr>
          <w:tag w:val="goog_rdk_221"/>
          <w:id w:val="-334148101"/>
        </w:sdtPr>
        <w:sdtEndPr/>
        <w:sdtContent>
          <w:del w:id="215" w:author="Zuzana Gombikova" w:date="2020-09-20T17:53:00Z">
            <w:r>
              <w:rPr>
                <w:rFonts w:ascii="Roboto" w:hAnsi="Roboto"/>
                <w:color w:val="000000"/>
              </w:rPr>
              <w:delText>,</w:delText>
            </w:r>
          </w:del>
        </w:sdtContent>
      </w:sdt>
      <w:r>
        <w:rPr>
          <w:rFonts w:ascii="Roboto" w:hAnsi="Roboto"/>
          <w:color w:val="000000"/>
        </w:rPr>
        <w:t xml:space="preserve"> that contains information about the variable names and labels, and where each row </w:t>
      </w:r>
      <w:sdt>
        <w:sdtPr>
          <w:tag w:val="goog_rdk_222"/>
          <w:id w:val="-258525754"/>
        </w:sdtPr>
        <w:sdtEndPr/>
        <w:sdtContent>
          <w:ins w:id="216" w:author="Zuzana Gombikova" w:date="2020-09-20T17:53:00Z">
            <w:r>
              <w:rPr>
                <w:rFonts w:ascii="Roboto" w:hAnsi="Roboto"/>
                <w:color w:val="000000"/>
              </w:rPr>
              <w:t>corresponds</w:t>
            </w:r>
          </w:ins>
        </w:sdtContent>
      </w:sdt>
      <w:sdt>
        <w:sdtPr>
          <w:tag w:val="goog_rdk_223"/>
          <w:id w:val="1050354628"/>
        </w:sdtPr>
        <w:sdtEndPr/>
        <w:sdtContent>
          <w:del w:id="217" w:author="Zuzana Gombikova" w:date="2020-09-20T17:53:00Z">
            <w:r>
              <w:rPr>
                <w:rFonts w:ascii="Roboto" w:hAnsi="Roboto"/>
                <w:color w:val="000000"/>
              </w:rPr>
              <w:delText>correspnds</w:delText>
            </w:r>
          </w:del>
        </w:sdtContent>
      </w:sdt>
      <w:r>
        <w:rPr>
          <w:rFonts w:ascii="Roboto" w:hAnsi="Roboto"/>
          <w:color w:val="000000"/>
        </w:rPr>
        <w:t xml:space="preserve"> to one variable in the survey data file. We </w:t>
      </w:r>
      <w:sdt>
        <w:sdtPr>
          <w:tag w:val="goog_rdk_224"/>
          <w:id w:val="1527444960"/>
        </w:sdtPr>
        <w:sdtEndPr/>
        <w:sdtContent>
          <w:ins w:id="218" w:author="Zuzana Gombikova" w:date="2020-09-20T17:54:00Z">
            <w:r>
              <w:rPr>
                <w:rFonts w:ascii="Roboto" w:hAnsi="Roboto"/>
                <w:color w:val="000000"/>
              </w:rPr>
              <w:t>use</w:t>
            </w:r>
          </w:ins>
        </w:sdtContent>
      </w:sdt>
      <w:sdt>
        <w:sdtPr>
          <w:tag w:val="goog_rdk_225"/>
          <w:id w:val="-249051545"/>
        </w:sdtPr>
        <w:sdtEndPr/>
        <w:sdtContent>
          <w:del w:id="219" w:author="Zuzana Gombikova" w:date="2020-09-20T17:54:00Z">
            <w:r>
              <w:rPr>
                <w:rFonts w:ascii="Roboto" w:hAnsi="Roboto"/>
                <w:color w:val="000000"/>
              </w:rPr>
              <w:delText>do this with</w:delText>
            </w:r>
          </w:del>
        </w:sdtContent>
      </w:sdt>
      <w:r>
        <w:rPr>
          <w:rFonts w:ascii="Roboto" w:hAnsi="Roboto"/>
          <w:color w:val="000000"/>
        </w:rPr>
        <w:t xml:space="preserve"> the function </w:t>
      </w:r>
      <w:proofErr w:type="spellStart"/>
      <w:r>
        <w:rPr>
          <w:rFonts w:ascii="Consolas" w:eastAsia="Consolas" w:hAnsi="Consolas" w:cs="Consolas"/>
          <w:color w:val="000000"/>
          <w:sz w:val="22"/>
          <w:szCs w:val="22"/>
        </w:rPr>
        <w:t>metadata_create</w:t>
      </w:r>
      <w:proofErr w:type="spellEnd"/>
      <w:r>
        <w:rPr>
          <w:rFonts w:ascii="Consolas" w:eastAsia="Consolas" w:hAnsi="Consolas" w:cs="Consolas"/>
          <w:color w:val="000000"/>
          <w:sz w:val="22"/>
          <w:szCs w:val="22"/>
        </w:rPr>
        <w:t>()</w:t>
      </w:r>
      <w:r>
        <w:rPr>
          <w:rFonts w:ascii="Roboto" w:hAnsi="Roboto"/>
          <w:color w:val="000000"/>
        </w:rPr>
        <w:t xml:space="preserve">, which extracts the metadata from the </w:t>
      </w:r>
      <w:sdt>
        <w:sdtPr>
          <w:tag w:val="goog_rdk_226"/>
          <w:id w:val="-856967261"/>
        </w:sdtPr>
        <w:sdtEndPr/>
        <w:sdtContent>
          <w:ins w:id="220" w:author="Zuzana Gombikova" w:date="2020-09-20T17:54:00Z">
            <w:r>
              <w:rPr>
                <w:rFonts w:ascii="Roboto" w:hAnsi="Roboto"/>
                <w:color w:val="000000"/>
              </w:rPr>
              <w:t>survey</w:t>
            </w:r>
          </w:ins>
        </w:sdtContent>
      </w:sdt>
      <w:sdt>
        <w:sdtPr>
          <w:tag w:val="goog_rdk_227"/>
          <w:id w:val="1392545456"/>
        </w:sdtPr>
        <w:sdtEndPr/>
        <w:sdtContent>
          <w:del w:id="221" w:author="Zuzana Gombikova" w:date="2020-09-20T17:54:00Z">
            <w:r>
              <w:rPr>
                <w:rFonts w:ascii="Roboto" w:hAnsi="Roboto"/>
                <w:color w:val="000000"/>
              </w:rPr>
              <w:delText>survery</w:delText>
            </w:r>
          </w:del>
        </w:sdtContent>
      </w:sdt>
      <w:r>
        <w:rPr>
          <w:rFonts w:ascii="Roboto" w:hAnsi="Roboto"/>
          <w:color w:val="000000"/>
        </w:rPr>
        <w:t xml:space="preserve"> data files, normalizes variable labels, identifies ranges of substantive responses and missing value codes.</w:t>
      </w:r>
    </w:p>
    <w:p w14:paraId="5411BAA9"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arabb_metadata</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lapply</w:t>
      </w:r>
      <w:proofErr w:type="spellEnd"/>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X</w:t>
      </w:r>
      <w:proofErr w:type="gram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arab_waves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FUN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metadata_create</w:t>
      </w:r>
      <w:proofErr w:type="spellEnd"/>
      <w:r>
        <w:rPr>
          <w:rFonts w:ascii="Consolas" w:eastAsia="Consolas" w:hAnsi="Consolas" w:cs="Consolas"/>
          <w:color w:val="000000"/>
          <w:sz w:val="22"/>
          <w:szCs w:val="22"/>
          <w:shd w:val="clear" w:color="auto" w:fill="F8F8F8"/>
        </w:rPr>
        <w:t xml:space="preserve"> )</w:t>
      </w:r>
      <w:r>
        <w:rPr>
          <w:rFonts w:ascii="Roboto" w:hAnsi="Roboto"/>
          <w:color w:val="000000"/>
        </w:rPr>
        <w:br/>
      </w:r>
      <w:proofErr w:type="spellStart"/>
      <w:r>
        <w:rPr>
          <w:rFonts w:ascii="Consolas" w:eastAsia="Consolas" w:hAnsi="Consolas" w:cs="Consolas"/>
          <w:color w:val="000000"/>
          <w:sz w:val="22"/>
          <w:szCs w:val="22"/>
          <w:shd w:val="clear" w:color="auto" w:fill="F8F8F8"/>
        </w:rPr>
        <w:t>arabb_metadata</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do.call</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rbind</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arabb_metadata</w:t>
      </w:r>
      <w:proofErr w:type="spellEnd"/>
      <w:r>
        <w:rPr>
          <w:rFonts w:ascii="Consolas" w:eastAsia="Consolas" w:hAnsi="Consolas" w:cs="Consolas"/>
          <w:color w:val="000000"/>
          <w:sz w:val="22"/>
          <w:szCs w:val="22"/>
          <w:shd w:val="clear" w:color="auto" w:fill="F8F8F8"/>
        </w:rPr>
        <w:t>)</w:t>
      </w:r>
    </w:p>
    <w:p w14:paraId="5411BAAA"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At this point, you should </w:t>
      </w:r>
      <w:sdt>
        <w:sdtPr>
          <w:tag w:val="goog_rdk_228"/>
          <w:id w:val="1379818686"/>
        </w:sdtPr>
        <w:sdtEndPr/>
        <w:sdtContent>
          <w:ins w:id="222" w:author="Zuzana Gombikova" w:date="2020-09-20T17:54:00Z">
            <w:r>
              <w:rPr>
                <w:rFonts w:ascii="Roboto" w:hAnsi="Roboto"/>
                <w:color w:val="000000"/>
              </w:rPr>
              <w:t>have a metadata</w:t>
            </w:r>
          </w:ins>
        </w:sdtContent>
      </w:sdt>
      <w:sdt>
        <w:sdtPr>
          <w:tag w:val="goog_rdk_229"/>
          <w:id w:val="1212088336"/>
        </w:sdtPr>
        <w:sdtEndPr/>
        <w:sdtContent>
          <w:del w:id="223" w:author="Zuzana Gombikova" w:date="2020-09-20T17:54:00Z">
            <w:r>
              <w:rPr>
                <w:rFonts w:ascii="Roboto" w:hAnsi="Roboto"/>
                <w:color w:val="000000"/>
              </w:rPr>
              <w:delText>have metadata</w:delText>
            </w:r>
          </w:del>
        </w:sdtContent>
      </w:sdt>
      <w:r>
        <w:rPr>
          <w:rFonts w:ascii="Roboto" w:hAnsi="Roboto"/>
          <w:color w:val="000000"/>
        </w:rPr>
        <w:t xml:space="preserve"> table with 1587 observations and 12 variables.</w:t>
      </w:r>
    </w:p>
    <w:p w14:paraId="5411BAAB" w14:textId="77777777" w:rsidR="0089756D" w:rsidRDefault="00B80FE6">
      <w:pPr>
        <w:pStyle w:val="Heading3"/>
      </w:pPr>
      <w:bookmarkStart w:id="224" w:name="bookmark=id.2jxsxqh" w:colFirst="0" w:colLast="0"/>
      <w:bookmarkEnd w:id="224"/>
      <w:r>
        <w:t>Working with metadata</w:t>
      </w:r>
    </w:p>
    <w:p w14:paraId="5411BAAC"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From the metadata file we select only those rows that correspond to the variables that we’re interested in: the </w:t>
      </w:r>
      <w:proofErr w:type="spellStart"/>
      <w:r>
        <w:rPr>
          <w:rFonts w:ascii="Consolas" w:eastAsia="Consolas" w:hAnsi="Consolas" w:cs="Consolas"/>
          <w:color w:val="000000"/>
          <w:sz w:val="22"/>
          <w:szCs w:val="22"/>
        </w:rPr>
        <w:t>rowid</w:t>
      </w:r>
      <w:proofErr w:type="spellEnd"/>
      <w:r>
        <w:rPr>
          <w:rFonts w:ascii="Roboto" w:hAnsi="Roboto"/>
          <w:color w:val="000000"/>
        </w:rPr>
        <w:t xml:space="preserve"> being the unique case identifier, </w:t>
      </w:r>
      <w:r>
        <w:rPr>
          <w:rFonts w:ascii="Consolas" w:eastAsia="Consolas" w:hAnsi="Consolas" w:cs="Consolas"/>
          <w:color w:val="000000"/>
          <w:sz w:val="22"/>
          <w:szCs w:val="22"/>
        </w:rPr>
        <w:t>DATEINTR</w:t>
      </w:r>
      <w:r>
        <w:rPr>
          <w:rFonts w:ascii="Roboto" w:hAnsi="Roboto"/>
          <w:color w:val="000000"/>
        </w:rPr>
        <w:t xml:space="preserve"> with the interview date, </w:t>
      </w:r>
      <w:r>
        <w:rPr>
          <w:rFonts w:ascii="Consolas" w:eastAsia="Consolas" w:hAnsi="Consolas" w:cs="Consolas"/>
          <w:color w:val="000000"/>
          <w:sz w:val="22"/>
          <w:szCs w:val="22"/>
        </w:rPr>
        <w:t>country</w:t>
      </w:r>
      <w:r>
        <w:rPr>
          <w:rFonts w:ascii="Roboto" w:hAnsi="Roboto"/>
          <w:color w:val="000000"/>
        </w:rPr>
        <w:t xml:space="preserve"> containing information about the country where the interview </w:t>
      </w:r>
      <w:r>
        <w:rPr>
          <w:rFonts w:ascii="Roboto" w:hAnsi="Roboto"/>
          <w:color w:val="000000"/>
        </w:rPr>
        <w:lastRenderedPageBreak/>
        <w:t>w</w:t>
      </w:r>
      <w:r>
        <w:rPr>
          <w:rFonts w:ascii="Roboto" w:hAnsi="Roboto"/>
          <w:color w:val="000000"/>
        </w:rPr>
        <w:t xml:space="preserve">as conducted, </w:t>
      </w:r>
      <w:r>
        <w:rPr>
          <w:rFonts w:ascii="Consolas" w:eastAsia="Consolas" w:hAnsi="Consolas" w:cs="Consolas"/>
          <w:color w:val="000000"/>
          <w:sz w:val="22"/>
          <w:szCs w:val="22"/>
        </w:rPr>
        <w:t>REGION</w:t>
      </w:r>
      <w:r>
        <w:rPr>
          <w:rFonts w:ascii="Roboto" w:hAnsi="Roboto"/>
          <w:color w:val="000000"/>
        </w:rPr>
        <w:t xml:space="preserve"> with the region (sub-national unit) where the interview was conducted, and </w:t>
      </w:r>
      <w:r>
        <w:rPr>
          <w:rFonts w:ascii="Consolas" w:eastAsia="Consolas" w:hAnsi="Consolas" w:cs="Consolas"/>
          <w:color w:val="000000"/>
          <w:sz w:val="22"/>
          <w:szCs w:val="22"/>
        </w:rPr>
        <w:t>weight</w:t>
      </w:r>
      <w:r>
        <w:rPr>
          <w:rFonts w:ascii="Roboto" w:hAnsi="Roboto"/>
          <w:color w:val="000000"/>
        </w:rPr>
        <w:t xml:space="preserve"> being the weighting factor </w:t>
      </w:r>
      <w:sdt>
        <w:sdtPr>
          <w:tag w:val="goog_rdk_230"/>
          <w:id w:val="-1327889087"/>
        </w:sdtPr>
        <w:sdtEndPr/>
        <w:sdtContent>
          <w:ins w:id="225" w:author="Zuzana Gombikova" w:date="2020-09-20T17:54:00Z">
            <w:r>
              <w:rPr>
                <w:rFonts w:ascii="Roboto" w:hAnsi="Roboto"/>
                <w:color w:val="000000"/>
              </w:rPr>
              <w:t>(</w:t>
            </w:r>
          </w:ins>
        </w:sdtContent>
      </w:sdt>
      <w:sdt>
        <w:sdtPr>
          <w:tag w:val="goog_rdk_231"/>
          <w:id w:val="-638646126"/>
        </w:sdtPr>
        <w:sdtEndPr/>
        <w:sdtContent>
          <w:del w:id="226" w:author="Zuzana Gombikova" w:date="2020-09-20T17:54:00Z">
            <w:r>
              <w:rPr>
                <w:rFonts w:ascii="Roboto" w:hAnsi="Roboto"/>
                <w:color w:val="000000"/>
              </w:rPr>
              <w:delText>[</w:delText>
            </w:r>
          </w:del>
        </w:sdtContent>
      </w:sdt>
      <w:r>
        <w:rPr>
          <w:rFonts w:ascii="Roboto" w:hAnsi="Roboto"/>
          <w:color w:val="000000"/>
        </w:rPr>
        <w:t xml:space="preserve">which is not available in the </w:t>
      </w:r>
      <w:r>
        <w:rPr>
          <w:rFonts w:ascii="Roboto" w:hAnsi="Roboto"/>
          <w:i/>
          <w:color w:val="000000"/>
        </w:rPr>
        <w:t>Arab Barometer Wave I</w:t>
      </w:r>
      <w:r>
        <w:rPr>
          <w:rFonts w:ascii="Roboto" w:hAnsi="Roboto"/>
          <w:color w:val="000000"/>
        </w:rPr>
        <w:t xml:space="preserve"> file</w:t>
      </w:r>
      <w:sdt>
        <w:sdtPr>
          <w:tag w:val="goog_rdk_232"/>
          <w:id w:val="378589223"/>
        </w:sdtPr>
        <w:sdtEndPr/>
        <w:sdtContent>
          <w:ins w:id="227" w:author="Zuzana Gombikova" w:date="2020-09-20T17:55:00Z">
            <w:r>
              <w:rPr>
                <w:rFonts w:ascii="Roboto" w:hAnsi="Roboto"/>
                <w:color w:val="000000"/>
              </w:rPr>
              <w:t>)</w:t>
            </w:r>
          </w:ins>
        </w:sdtContent>
      </w:sdt>
      <w:r>
        <w:rPr>
          <w:rFonts w:ascii="Roboto" w:hAnsi="Roboto"/>
          <w:color w:val="000000"/>
        </w:rPr>
        <w:t>.</w:t>
      </w:r>
    </w:p>
    <w:p w14:paraId="5411BAAD"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Further, we select all variables that evaluate the economic situation in a country. This question was asked in a slightly different format in the </w:t>
      </w:r>
      <w:r>
        <w:rPr>
          <w:rFonts w:ascii="Roboto" w:hAnsi="Roboto"/>
          <w:i/>
          <w:color w:val="000000"/>
        </w:rPr>
        <w:t>Arab Barometer Wave I</w:t>
      </w:r>
      <w:r>
        <w:rPr>
          <w:rFonts w:ascii="Roboto" w:hAnsi="Roboto"/>
          <w:color w:val="000000"/>
        </w:rPr>
        <w:t xml:space="preserve"> than </w:t>
      </w:r>
      <w:sdt>
        <w:sdtPr>
          <w:tag w:val="goog_rdk_233"/>
          <w:id w:val="-796905762"/>
        </w:sdtPr>
        <w:sdtEndPr/>
        <w:sdtContent>
          <w:ins w:id="228" w:author="Zuzana Gombikova" w:date="2020-09-20T17:55:00Z">
            <w:r>
              <w:rPr>
                <w:rFonts w:ascii="Roboto" w:hAnsi="Roboto"/>
                <w:color w:val="000000"/>
              </w:rPr>
              <w:t xml:space="preserve">in </w:t>
            </w:r>
          </w:ins>
        </w:sdtContent>
      </w:sdt>
      <w:r>
        <w:rPr>
          <w:rFonts w:ascii="Roboto" w:hAnsi="Roboto"/>
          <w:color w:val="000000"/>
        </w:rPr>
        <w:t>later</w:t>
      </w:r>
      <w:sdt>
        <w:sdtPr>
          <w:tag w:val="goog_rdk_234"/>
          <w:id w:val="1481109173"/>
        </w:sdtPr>
        <w:sdtEndPr/>
        <w:sdtContent>
          <w:ins w:id="229" w:author="Zuzana Gombikova" w:date="2020-09-20T17:55:00Z">
            <w:r>
              <w:rPr>
                <w:rFonts w:ascii="Roboto" w:hAnsi="Roboto"/>
                <w:color w:val="000000"/>
              </w:rPr>
              <w:t xml:space="preserve"> versions</w:t>
            </w:r>
          </w:ins>
        </w:sdtContent>
      </w:sdt>
      <w:r>
        <w:rPr>
          <w:rFonts w:ascii="Roboto" w:hAnsi="Roboto"/>
          <w:color w:val="000000"/>
        </w:rPr>
        <w:t>. In this case, the question numbering is consistent, and coul</w:t>
      </w:r>
      <w:r>
        <w:rPr>
          <w:rFonts w:ascii="Roboto" w:hAnsi="Roboto"/>
          <w:color w:val="000000"/>
        </w:rPr>
        <w:t xml:space="preserve">d be selected by </w:t>
      </w:r>
      <w:r>
        <w:rPr>
          <w:rFonts w:ascii="Consolas" w:eastAsia="Consolas" w:hAnsi="Consolas" w:cs="Consolas"/>
          <w:color w:val="000000"/>
          <w:sz w:val="22"/>
          <w:szCs w:val="22"/>
        </w:rPr>
        <w:t>lowercase(</w:t>
      </w:r>
      <w:proofErr w:type="spellStart"/>
      <w:r>
        <w:rPr>
          <w:rFonts w:ascii="Consolas" w:eastAsia="Consolas" w:hAnsi="Consolas" w:cs="Consolas"/>
          <w:color w:val="000000"/>
          <w:sz w:val="22"/>
          <w:szCs w:val="22"/>
        </w:rPr>
        <w:t>var_name_orig</w:t>
      </w:r>
      <w:proofErr w:type="spellEnd"/>
      <w:r>
        <w:rPr>
          <w:rFonts w:ascii="Consolas" w:eastAsia="Consolas" w:hAnsi="Consolas" w:cs="Consolas"/>
          <w:color w:val="000000"/>
          <w:sz w:val="22"/>
          <w:szCs w:val="22"/>
        </w:rPr>
        <w:t>) == "q101"</w:t>
      </w:r>
      <w:r>
        <w:rPr>
          <w:rFonts w:ascii="Roboto" w:hAnsi="Roboto"/>
          <w:color w:val="000000"/>
        </w:rPr>
        <w:t xml:space="preserve"> </w:t>
      </w:r>
      <w:sdt>
        <w:sdtPr>
          <w:tag w:val="goog_rdk_235"/>
          <w:id w:val="-178046520"/>
        </w:sdtPr>
        <w:sdtEndPr/>
        <w:sdtContent>
          <w:ins w:id="230" w:author="Zuzana Gombikova" w:date="2020-09-20T17:55:00Z">
            <w:r>
              <w:rPr>
                <w:rFonts w:ascii="Roboto" w:hAnsi="Roboto"/>
                <w:color w:val="000000"/>
              </w:rPr>
              <w:t>T</w:t>
            </w:r>
          </w:ins>
        </w:sdtContent>
      </w:sdt>
      <w:sdt>
        <w:sdtPr>
          <w:tag w:val="goog_rdk_236"/>
          <w:id w:val="-195622267"/>
        </w:sdtPr>
        <w:sdtEndPr/>
        <w:sdtContent>
          <w:del w:id="231" w:author="Zuzana Gombikova" w:date="2020-09-20T17:55:00Z">
            <w:r>
              <w:rPr>
                <w:rFonts w:ascii="Roboto" w:hAnsi="Roboto"/>
                <w:color w:val="000000"/>
              </w:rPr>
              <w:delText>Here t</w:delText>
            </w:r>
          </w:del>
        </w:sdtContent>
      </w:sdt>
      <w:r>
        <w:rPr>
          <w:rFonts w:ascii="Roboto" w:hAnsi="Roboto"/>
          <w:color w:val="000000"/>
        </w:rPr>
        <w:t xml:space="preserve">he </w:t>
      </w:r>
      <w:r>
        <w:rPr>
          <w:rFonts w:ascii="Roboto" w:hAnsi="Roboto"/>
          <w:i/>
          <w:color w:val="000000"/>
        </w:rPr>
        <w:t>Arab Barometer Wave 5</w:t>
      </w:r>
      <w:r>
        <w:rPr>
          <w:rFonts w:ascii="Roboto" w:hAnsi="Roboto"/>
          <w:color w:val="000000"/>
        </w:rPr>
        <w:t xml:space="preserve"> file uses uppercase names, the earlier ones lowercase names.</w:t>
      </w:r>
    </w:p>
    <w:p w14:paraId="5411BAAE"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For these variables, we create normalized variable names (</w:t>
      </w:r>
      <w:proofErr w:type="spellStart"/>
      <w:r>
        <w:rPr>
          <w:rFonts w:ascii="Consolas" w:eastAsia="Consolas" w:hAnsi="Consolas" w:cs="Consolas"/>
          <w:color w:val="000000"/>
          <w:sz w:val="22"/>
          <w:szCs w:val="22"/>
        </w:rPr>
        <w:t>var_name</w:t>
      </w:r>
      <w:proofErr w:type="spellEnd"/>
      <w:r>
        <w:rPr>
          <w:rFonts w:ascii="Roboto" w:hAnsi="Roboto"/>
          <w:color w:val="000000"/>
        </w:rPr>
        <w:t>) and labels (</w:t>
      </w:r>
      <w:proofErr w:type="spellStart"/>
      <w:r>
        <w:rPr>
          <w:rFonts w:ascii="Consolas" w:eastAsia="Consolas" w:hAnsi="Consolas" w:cs="Consolas"/>
          <w:color w:val="000000"/>
          <w:sz w:val="22"/>
          <w:szCs w:val="22"/>
        </w:rPr>
        <w:t>var_label</w:t>
      </w:r>
      <w:proofErr w:type="spellEnd"/>
      <w:r>
        <w:rPr>
          <w:rFonts w:ascii="Roboto" w:hAnsi="Roboto"/>
          <w:color w:val="000000"/>
        </w:rPr>
        <w:t>).</w:t>
      </w:r>
    </w:p>
    <w:p w14:paraId="5411BAAF"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dplyr</w:t>
      </w:r>
      <w:proofErr w:type="spellEnd"/>
      <w:r>
        <w:rPr>
          <w:rFonts w:ascii="Consolas" w:eastAsia="Consolas" w:hAnsi="Consolas" w:cs="Consolas"/>
          <w:color w:val="000000"/>
          <w:sz w:val="22"/>
          <w:szCs w:val="22"/>
          <w:shd w:val="clear" w:color="auto" w:fill="F8F8F8"/>
        </w:rPr>
        <w:t>)</w:t>
      </w:r>
      <w:r>
        <w:rPr>
          <w:rFonts w:ascii="Roboto" w:hAnsi="Roboto"/>
          <w:color w:val="000000"/>
        </w:rPr>
        <w:br/>
      </w:r>
      <w:proofErr w:type="spellStart"/>
      <w:r>
        <w:rPr>
          <w:rFonts w:ascii="Consolas" w:eastAsia="Consolas" w:hAnsi="Consolas" w:cs="Consolas"/>
          <w:color w:val="000000"/>
          <w:sz w:val="22"/>
          <w:szCs w:val="22"/>
          <w:shd w:val="clear" w:color="auto" w:fill="F8F8F8"/>
        </w:rPr>
        <w:t>to_harmonize</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arabb_metadata</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filter</w:t>
      </w:r>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var_name_orig</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%in%</w:t>
      </w:r>
      <w:r>
        <w:rPr>
          <w:rFonts w:ascii="Consolas" w:eastAsia="Consolas" w:hAnsi="Consolas" w:cs="Consolas"/>
          <w:color w:val="4E9A06"/>
          <w:sz w:val="22"/>
          <w:szCs w:val="22"/>
          <w:shd w:val="clear" w:color="auto" w:fill="F8F8F8"/>
        </w:rPr>
        <w:t xml:space="preserve"> </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rowid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"country"</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"date"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wt</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Roboto" w:hAnsi="Roboto"/>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grepl</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 xml:space="preserve">"current </w:t>
      </w:r>
      <w:proofErr w:type="spellStart"/>
      <w:r>
        <w:rPr>
          <w:rFonts w:ascii="Consolas" w:eastAsia="Consolas" w:hAnsi="Consolas" w:cs="Consolas"/>
          <w:color w:val="4E9A06"/>
          <w:sz w:val="22"/>
          <w:szCs w:val="22"/>
          <w:shd w:val="clear" w:color="auto" w:fill="F8F8F8"/>
        </w:rPr>
        <w:t>economic|overall</w:t>
      </w:r>
      <w:proofErr w:type="spellEnd"/>
      <w:r>
        <w:rPr>
          <w:rFonts w:ascii="Consolas" w:eastAsia="Consolas" w:hAnsi="Consolas" w:cs="Consolas"/>
          <w:color w:val="4E9A06"/>
          <w:sz w:val="22"/>
          <w:szCs w:val="22"/>
          <w:shd w:val="clear" w:color="auto" w:fill="F8F8F8"/>
        </w:rPr>
        <w:t xml:space="preserve"> economic"</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label_orig</w:t>
      </w:r>
      <w:proofErr w:type="spellEnd"/>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204A87"/>
          <w:sz w:val="22"/>
          <w:szCs w:val="22"/>
          <w:shd w:val="clear" w:color="auto" w:fill="F8F8F8"/>
        </w:rPr>
        <w:t>var_label</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var_label_normalize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label_orig</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204A87"/>
          <w:sz w:val="22"/>
          <w:szCs w:val="22"/>
          <w:shd w:val="clear" w:color="auto" w:fill="F8F8F8"/>
        </w:rPr>
        <w:t>var_label</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case_when</w:t>
      </w:r>
      <w:proofErr w:type="spellEnd"/>
      <w:r>
        <w:rPr>
          <w:rFonts w:ascii="Consolas" w:eastAsia="Consolas" w:hAnsi="Consolas" w:cs="Consolas"/>
          <w:color w:val="000000"/>
          <w:sz w:val="22"/>
          <w:szCs w:val="22"/>
          <w:shd w:val="clear" w:color="auto" w:fill="F8F8F8"/>
        </w:rPr>
        <w:t xml:space="preserve"> (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var_name_orig</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"country"</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"Country"</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var_name_orig</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4E9A06"/>
          <w:sz w:val="22"/>
          <w:szCs w:val="22"/>
          <w:shd w:val="clear" w:color="auto" w:fill="F8F8F8"/>
        </w:rPr>
        <w:t>rowid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"Unique ID AB English"</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var_name_orig</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"date"</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"Date of interview"</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var_name_orig</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4E9A06"/>
          <w:sz w:val="22"/>
          <w:szCs w:val="22"/>
          <w:shd w:val="clear" w:color="auto" w:fill="F8F8F8"/>
        </w:rPr>
        <w:t>wt</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"Weight"</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"Evaluation economic situation"</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204A87"/>
          <w:sz w:val="22"/>
          <w:szCs w:val="22"/>
          <w:shd w:val="clear" w:color="auto" w:fill="F8F8F8"/>
        </w:rPr>
        <w:t>var_name</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val_label_normalize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var_label</w:t>
      </w:r>
      <w:proofErr w:type="spellEnd"/>
      <w:r>
        <w:rPr>
          <w:rFonts w:ascii="Consolas" w:eastAsia="Consolas" w:hAnsi="Consolas" w:cs="Consolas"/>
          <w:color w:val="000000"/>
          <w:sz w:val="22"/>
          <w:szCs w:val="22"/>
          <w:shd w:val="clear" w:color="auto" w:fill="F8F8F8"/>
        </w:rPr>
        <w:t>))</w:t>
      </w:r>
    </w:p>
    <w:p w14:paraId="5411BAB0"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Compared to our examples with </w:t>
      </w:r>
      <w:hyperlink r:id="rId42">
        <w:proofErr w:type="spellStart"/>
        <w:r>
          <w:rPr>
            <w:rFonts w:ascii="Roboto" w:hAnsi="Roboto"/>
            <w:color w:val="3EA135"/>
          </w:rPr>
          <w:t>Afrobarometer</w:t>
        </w:r>
        <w:proofErr w:type="spellEnd"/>
      </w:hyperlink>
      <w:r>
        <w:rPr>
          <w:rFonts w:ascii="Roboto" w:hAnsi="Roboto"/>
          <w:color w:val="000000"/>
        </w:rPr>
        <w:t xml:space="preserve"> and </w:t>
      </w:r>
      <w:hyperlink r:id="rId43">
        <w:r>
          <w:rPr>
            <w:rFonts w:ascii="Roboto" w:hAnsi="Roboto"/>
            <w:color w:val="3EA135"/>
          </w:rPr>
          <w:t>Eurobarometer</w:t>
        </w:r>
      </w:hyperlink>
      <w:r>
        <w:rPr>
          <w:rFonts w:ascii="Roboto" w:hAnsi="Roboto"/>
          <w:color w:val="000000"/>
        </w:rPr>
        <w:t xml:space="preserve">, we could far better rely on the original SPSS variable names, and less on labelling. This is a safe way of </w:t>
      </w:r>
      <w:proofErr w:type="gramStart"/>
      <w:r>
        <w:rPr>
          <w:rFonts w:ascii="Roboto" w:hAnsi="Roboto"/>
          <w:color w:val="000000"/>
        </w:rPr>
        <w:t>harmonization, but</w:t>
      </w:r>
      <w:proofErr w:type="gramEnd"/>
      <w:r>
        <w:rPr>
          <w:rFonts w:ascii="Roboto" w:hAnsi="Roboto"/>
          <w:color w:val="000000"/>
        </w:rPr>
        <w:t xml:space="preserve"> requires a different type of</w:t>
      </w:r>
      <w:r>
        <w:rPr>
          <w:rFonts w:ascii="Roboto" w:hAnsi="Roboto"/>
          <w:color w:val="000000"/>
        </w:rPr>
        <w:t xml:space="preserve"> reproducible workflow.</w:t>
      </w:r>
    </w:p>
    <w:p w14:paraId="5411BAB1" w14:textId="77777777" w:rsidR="0089756D" w:rsidRDefault="00B80FE6">
      <w:pPr>
        <w:pBdr>
          <w:top w:val="nil"/>
          <w:left w:val="nil"/>
          <w:bottom w:val="nil"/>
          <w:right w:val="nil"/>
          <w:between w:val="nil"/>
        </w:pBdr>
        <w:spacing w:before="100" w:after="100"/>
        <w:rPr>
          <w:rFonts w:ascii="Calibri" w:eastAsia="Calibri" w:hAnsi="Calibri" w:cs="Calibri"/>
          <w:color w:val="000000"/>
          <w:sz w:val="20"/>
          <w:szCs w:val="20"/>
        </w:rPr>
      </w:pPr>
      <w:r>
        <w:rPr>
          <w:rFonts w:ascii="Calibri" w:eastAsia="Calibri" w:hAnsi="Calibri" w:cs="Calibri"/>
          <w:color w:val="000000"/>
          <w:sz w:val="20"/>
          <w:szCs w:val="20"/>
        </w:rPr>
        <w:t>Daniel’s comment: if the original variable names are largely harmonized, the best would be to create an explicit variable name and label metadata table, and use it, maybe even release an updated version of the AB SPSS files. Compare</w:t>
      </w:r>
      <w:r>
        <w:rPr>
          <w:rFonts w:ascii="Calibri" w:eastAsia="Calibri" w:hAnsi="Calibri" w:cs="Calibri"/>
          <w:color w:val="000000"/>
          <w:sz w:val="20"/>
          <w:szCs w:val="20"/>
        </w:rPr>
        <w:t>d to the other survey programs, at least at first sight, the labelling seems to be far less coherent, and the naming far more coherent. In the other cases, we overcome this by trying to match variables by labels.</w:t>
      </w:r>
    </w:p>
    <w:p w14:paraId="5411BAB2"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resulting table with information about </w:t>
      </w:r>
      <w:r>
        <w:rPr>
          <w:rFonts w:ascii="Roboto" w:hAnsi="Roboto"/>
          <w:color w:val="000000"/>
        </w:rPr>
        <w:t>the variables selected for harmonization looks as follows:</w:t>
      </w:r>
    </w:p>
    <w:p w14:paraId="5411BAB3" w14:textId="77777777" w:rsidR="0089756D" w:rsidRDefault="00B80FE6">
      <w:pPr>
        <w:pBdr>
          <w:top w:val="nil"/>
          <w:left w:val="nil"/>
          <w:bottom w:val="nil"/>
          <w:right w:val="nil"/>
          <w:between w:val="nil"/>
        </w:pBdr>
        <w:shd w:val="clear" w:color="auto" w:fill="F8F8F8"/>
        <w:rPr>
          <w:rFonts w:ascii="Roboto" w:hAnsi="Roboto"/>
          <w:color w:val="000000"/>
        </w:rPr>
      </w:pPr>
      <w:proofErr w:type="gramStart"/>
      <w:r>
        <w:rPr>
          <w:rFonts w:ascii="Consolas" w:eastAsia="Consolas" w:hAnsi="Consolas" w:cs="Consolas"/>
          <w:b/>
          <w:color w:val="204A87"/>
          <w:sz w:val="22"/>
          <w:szCs w:val="22"/>
          <w:shd w:val="clear" w:color="auto" w:fill="F8F8F8"/>
        </w:rPr>
        <w:t>head</w:t>
      </w:r>
      <w:r>
        <w:rPr>
          <w:rFonts w:ascii="Consolas" w:eastAsia="Consolas" w:hAnsi="Consolas" w:cs="Consolas"/>
          <w:color w:val="000000"/>
          <w:sz w:val="22"/>
          <w:szCs w:val="22"/>
          <w:shd w:val="clear" w:color="auto" w:fill="F8F8F8"/>
        </w:rPr>
        <w:t>(</w:t>
      </w:r>
      <w:proofErr w:type="spellStart"/>
      <w:proofErr w:type="gramEnd"/>
      <w:r>
        <w:rPr>
          <w:rFonts w:ascii="Consolas" w:eastAsia="Consolas" w:hAnsi="Consolas" w:cs="Consolas"/>
          <w:color w:val="000000"/>
          <w:sz w:val="22"/>
          <w:szCs w:val="22"/>
          <w:shd w:val="clear" w:color="auto" w:fill="F8F8F8"/>
        </w:rPr>
        <w:t>to_harmonize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select</w:t>
      </w:r>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b/>
          <w:color w:val="204A87"/>
          <w:sz w:val="22"/>
          <w:szCs w:val="22"/>
          <w:shd w:val="clear" w:color="auto" w:fill="F8F8F8"/>
        </w:rPr>
        <w:t>all_of</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"id"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var_name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var_label</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p>
    <w:p w14:paraId="5411BAB4"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w:t>
      </w:r>
      <w:proofErr w:type="spellStart"/>
      <w:r>
        <w:rPr>
          <w:rFonts w:ascii="Consolas" w:eastAsia="Consolas" w:hAnsi="Consolas" w:cs="Consolas"/>
          <w:color w:val="000000"/>
          <w:sz w:val="22"/>
          <w:szCs w:val="22"/>
        </w:rPr>
        <w:t>merge_</w:t>
      </w:r>
      <w:proofErr w:type="gramStart"/>
      <w:r>
        <w:rPr>
          <w:rFonts w:ascii="Consolas" w:eastAsia="Consolas" w:hAnsi="Consolas" w:cs="Consolas"/>
          <w:color w:val="000000"/>
          <w:sz w:val="22"/>
          <w:szCs w:val="22"/>
        </w:rPr>
        <w:t>waves</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 xml:space="preserve"> function harmonizes the variable names, the variable labels and survey identifiers and returns a list of surveys (of class </w:t>
      </w:r>
      <w:r>
        <w:rPr>
          <w:rFonts w:ascii="Consolas" w:eastAsia="Consolas" w:hAnsi="Consolas" w:cs="Consolas"/>
          <w:color w:val="000000"/>
          <w:sz w:val="22"/>
          <w:szCs w:val="22"/>
        </w:rPr>
        <w:t>survey()</w:t>
      </w:r>
      <w:r>
        <w:rPr>
          <w:rFonts w:ascii="Roboto" w:hAnsi="Roboto"/>
          <w:color w:val="000000"/>
        </w:rPr>
        <w:t xml:space="preserve">.) The parameter </w:t>
      </w:r>
      <w:proofErr w:type="spellStart"/>
      <w:r>
        <w:rPr>
          <w:rFonts w:ascii="Consolas" w:eastAsia="Consolas" w:hAnsi="Consolas" w:cs="Consolas"/>
          <w:color w:val="000000"/>
          <w:sz w:val="22"/>
          <w:szCs w:val="22"/>
        </w:rPr>
        <w:t>var_harmonization</w:t>
      </w:r>
      <w:proofErr w:type="spellEnd"/>
      <w:r>
        <w:rPr>
          <w:rFonts w:ascii="Roboto" w:hAnsi="Roboto"/>
          <w:color w:val="000000"/>
        </w:rPr>
        <w:t xml:space="preserve"> must be a list or a data frame that contains at least the original file name (</w:t>
      </w:r>
      <w:r>
        <w:rPr>
          <w:rFonts w:ascii="Consolas" w:eastAsia="Consolas" w:hAnsi="Consolas" w:cs="Consolas"/>
          <w:color w:val="000000"/>
          <w:sz w:val="22"/>
          <w:szCs w:val="22"/>
        </w:rPr>
        <w:t>filename</w:t>
      </w:r>
      <w:r>
        <w:rPr>
          <w:rFonts w:ascii="Roboto" w:hAnsi="Roboto"/>
          <w:color w:val="000000"/>
        </w:rPr>
        <w:t xml:space="preserve">), </w:t>
      </w:r>
      <w:r>
        <w:rPr>
          <w:rFonts w:ascii="Roboto" w:hAnsi="Roboto"/>
          <w:color w:val="000000"/>
        </w:rPr>
        <w:t>original variable names (</w:t>
      </w:r>
      <w:proofErr w:type="spellStart"/>
      <w:r>
        <w:rPr>
          <w:rFonts w:ascii="Consolas" w:eastAsia="Consolas" w:hAnsi="Consolas" w:cs="Consolas"/>
          <w:color w:val="000000"/>
          <w:sz w:val="22"/>
          <w:szCs w:val="22"/>
        </w:rPr>
        <w:t>var_name_orig</w:t>
      </w:r>
      <w:proofErr w:type="spellEnd"/>
      <w:r>
        <w:rPr>
          <w:rFonts w:ascii="Roboto" w:hAnsi="Roboto"/>
          <w:color w:val="000000"/>
        </w:rPr>
        <w:t>), the new variable names (</w:t>
      </w:r>
      <w:proofErr w:type="spellStart"/>
      <w:r>
        <w:rPr>
          <w:rFonts w:ascii="Consolas" w:eastAsia="Consolas" w:hAnsi="Consolas" w:cs="Consolas"/>
          <w:color w:val="000000"/>
          <w:sz w:val="22"/>
          <w:szCs w:val="22"/>
        </w:rPr>
        <w:t>var_name</w:t>
      </w:r>
      <w:proofErr w:type="spellEnd"/>
      <w:r>
        <w:rPr>
          <w:rFonts w:ascii="Roboto" w:hAnsi="Roboto"/>
          <w:color w:val="000000"/>
        </w:rPr>
        <w:t>) and their labels (</w:t>
      </w:r>
      <w:proofErr w:type="spellStart"/>
      <w:r>
        <w:rPr>
          <w:rFonts w:ascii="Consolas" w:eastAsia="Consolas" w:hAnsi="Consolas" w:cs="Consolas"/>
          <w:color w:val="000000"/>
          <w:sz w:val="22"/>
          <w:szCs w:val="22"/>
        </w:rPr>
        <w:t>var_label</w:t>
      </w:r>
      <w:proofErr w:type="spellEnd"/>
      <w:r>
        <w:rPr>
          <w:rFonts w:ascii="Roboto" w:hAnsi="Roboto"/>
          <w:color w:val="000000"/>
        </w:rPr>
        <w:t>), so that the program knows which variables to take from what files and how to call and label them after transformation.</w:t>
      </w:r>
    </w:p>
    <w:p w14:paraId="5411BAB5"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lastRenderedPageBreak/>
        <w:t>merged_ab</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merge_waves</w:t>
      </w:r>
      <w:proofErr w:type="spellEnd"/>
      <w:r>
        <w:rPr>
          <w:rFonts w:ascii="Consolas" w:eastAsia="Consolas" w:hAnsi="Consolas" w:cs="Consolas"/>
          <w:color w:val="000000"/>
          <w:sz w:val="22"/>
          <w:szCs w:val="22"/>
          <w:shd w:val="clear" w:color="auto" w:fill="F8F8F8"/>
        </w:rPr>
        <w:t xml:space="preserve"> ( </w:t>
      </w:r>
      <w:r>
        <w:rPr>
          <w:rFonts w:ascii="Consolas" w:eastAsia="Consolas" w:hAnsi="Consolas" w:cs="Consolas"/>
          <w:color w:val="204A87"/>
          <w:sz w:val="22"/>
          <w:szCs w:val="22"/>
          <w:shd w:val="clear" w:color="auto" w:fill="F8F8F8"/>
        </w:rPr>
        <w:t>waves</w:t>
      </w:r>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arab_waves</w:t>
      </w:r>
      <w:proofErr w:type="spellEnd"/>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var_harmonization</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to_harmonize</w:t>
      </w:r>
      <w:proofErr w:type="spellEnd"/>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Roboto" w:hAnsi="Roboto"/>
          <w:color w:val="000000"/>
        </w:rPr>
        <w:br/>
      </w:r>
      <w:r>
        <w:rPr>
          <w:rFonts w:ascii="Consolas" w:eastAsia="Consolas" w:hAnsi="Consolas" w:cs="Consolas"/>
          <w:i/>
          <w:color w:val="8F5902"/>
          <w:sz w:val="22"/>
          <w:szCs w:val="22"/>
          <w:shd w:val="clear" w:color="auto" w:fill="F8F8F8"/>
        </w:rPr>
        <w:t># country will be a character variable, and doesn't need a label</w:t>
      </w:r>
      <w:r>
        <w:rPr>
          <w:rFonts w:ascii="Roboto" w:hAnsi="Roboto"/>
          <w:color w:val="000000"/>
        </w:rPr>
        <w:br/>
      </w:r>
      <w:proofErr w:type="spellStart"/>
      <w:r>
        <w:rPr>
          <w:rFonts w:ascii="Consolas" w:eastAsia="Consolas" w:hAnsi="Consolas" w:cs="Consolas"/>
          <w:color w:val="000000"/>
          <w:sz w:val="22"/>
          <w:szCs w:val="22"/>
          <w:shd w:val="clear" w:color="auto" w:fill="F8F8F8"/>
        </w:rPr>
        <w:t>merged_ab</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lapply</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merged_ab</w:t>
      </w:r>
      <w:proofErr w:type="spellEnd"/>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FUN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function</w:t>
      </w:r>
      <w:r>
        <w:rPr>
          <w:rFonts w:ascii="Consolas" w:eastAsia="Consolas" w:hAnsi="Consolas" w:cs="Consolas"/>
          <w:color w:val="000000"/>
          <w:sz w:val="22"/>
          <w:szCs w:val="22"/>
          <w:shd w:val="clear" w:color="auto" w:fill="F8F8F8"/>
        </w:rPr>
        <w:t xml:space="preserve">(x) x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country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as_character</w:t>
      </w:r>
      <w:proofErr w:type="spellEnd"/>
      <w:r>
        <w:rPr>
          <w:rFonts w:ascii="Consolas" w:eastAsia="Consolas" w:hAnsi="Consolas" w:cs="Consolas"/>
          <w:color w:val="000000"/>
          <w:sz w:val="22"/>
          <w:szCs w:val="22"/>
          <w:shd w:val="clear" w:color="auto" w:fill="F8F8F8"/>
        </w:rPr>
        <w:t>(country)))</w:t>
      </w:r>
    </w:p>
    <w:p w14:paraId="5411BAB6"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Review the most important metadata with </w:t>
      </w:r>
      <w:proofErr w:type="spellStart"/>
      <w:r>
        <w:rPr>
          <w:rFonts w:ascii="Consolas" w:eastAsia="Consolas" w:hAnsi="Consolas" w:cs="Consolas"/>
          <w:color w:val="000000"/>
          <w:sz w:val="22"/>
          <w:szCs w:val="22"/>
        </w:rPr>
        <w:t>document_</w:t>
      </w:r>
      <w:proofErr w:type="gramStart"/>
      <w:r>
        <w:rPr>
          <w:rFonts w:ascii="Consolas" w:eastAsia="Consolas" w:hAnsi="Consolas" w:cs="Consolas"/>
          <w:color w:val="000000"/>
          <w:sz w:val="22"/>
          <w:szCs w:val="22"/>
        </w:rPr>
        <w:t>waves</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w:t>
      </w:r>
    </w:p>
    <w:p w14:paraId="5411BAB7"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documenteded_merged_ab</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document_waves</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merged_ab</w:t>
      </w:r>
      <w:proofErr w:type="spellEnd"/>
      <w:r>
        <w:rPr>
          <w:rFonts w:ascii="Consolas" w:eastAsia="Consolas" w:hAnsi="Consolas" w:cs="Consolas"/>
          <w:color w:val="000000"/>
          <w:sz w:val="22"/>
          <w:szCs w:val="22"/>
          <w:shd w:val="clear" w:color="auto" w:fill="F8F8F8"/>
        </w:rPr>
        <w:t>)</w:t>
      </w:r>
    </w:p>
    <w:p w14:paraId="5411BAB8"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t>print</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documenteded_merged_ab</w:t>
      </w:r>
      <w:proofErr w:type="spellEnd"/>
      <w:r>
        <w:rPr>
          <w:rFonts w:ascii="Consolas" w:eastAsia="Consolas" w:hAnsi="Consolas" w:cs="Consolas"/>
          <w:color w:val="000000"/>
          <w:sz w:val="22"/>
          <w:szCs w:val="22"/>
          <w:shd w:val="clear" w:color="auto" w:fill="F8F8F8"/>
        </w:rPr>
        <w:t>)</w:t>
      </w:r>
    </w:p>
    <w:p w14:paraId="5411BAB9"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The files we want to harmonize must contain the same variables. If we want to weight the answers, we should either drop Arab-Barometer_1, or for simplicity, add weight = 1 to this survey.</w:t>
      </w:r>
    </w:p>
    <w:p w14:paraId="5411BABA"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i/>
          <w:color w:val="8F5902"/>
          <w:sz w:val="22"/>
          <w:szCs w:val="22"/>
          <w:shd w:val="clear" w:color="auto" w:fill="F8F8F8"/>
        </w:rPr>
        <w:t>## not evaluated, this is how to drop the Arab-Barometer_1</w:t>
      </w:r>
      <w:r>
        <w:rPr>
          <w:rFonts w:ascii="Roboto" w:hAnsi="Roboto"/>
          <w:color w:val="000000"/>
        </w:rPr>
        <w:br/>
      </w:r>
      <w:proofErr w:type="spellStart"/>
      <w:r>
        <w:rPr>
          <w:rFonts w:ascii="Consolas" w:eastAsia="Consolas" w:hAnsi="Consolas" w:cs="Consolas"/>
          <w:color w:val="000000"/>
          <w:sz w:val="22"/>
          <w:szCs w:val="22"/>
          <w:shd w:val="clear" w:color="auto" w:fill="F8F8F8"/>
        </w:rPr>
        <w:t>merged_</w:t>
      </w:r>
      <w:proofErr w:type="gramStart"/>
      <w:r>
        <w:rPr>
          <w:rFonts w:ascii="Consolas" w:eastAsia="Consolas" w:hAnsi="Consolas" w:cs="Consolas"/>
          <w:color w:val="000000"/>
          <w:sz w:val="22"/>
          <w:szCs w:val="22"/>
          <w:shd w:val="clear" w:color="auto" w:fill="F8F8F8"/>
        </w:rPr>
        <w:t>ab</w:t>
      </w:r>
      <w:proofErr w:type="spellEnd"/>
      <w:r>
        <w:rPr>
          <w:rFonts w:ascii="Consolas" w:eastAsia="Consolas" w:hAnsi="Consolas" w:cs="Consolas"/>
          <w:color w:val="000000"/>
          <w:sz w:val="22"/>
          <w:szCs w:val="22"/>
          <w:shd w:val="clear" w:color="auto" w:fill="F8F8F8"/>
        </w:rPr>
        <w:t>[</w:t>
      </w:r>
      <w:proofErr w:type="gram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8F5902"/>
          <w:sz w:val="22"/>
          <w:szCs w:val="22"/>
          <w:shd w:val="clear" w:color="auto" w:fill="F8F8F8"/>
        </w:rPr>
        <w:t>NULL</w:t>
      </w:r>
    </w:p>
    <w:p w14:paraId="5411BABB"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merged_</w:t>
      </w:r>
      <w:proofErr w:type="gramStart"/>
      <w:r>
        <w:rPr>
          <w:rFonts w:ascii="Consolas" w:eastAsia="Consolas" w:hAnsi="Consolas" w:cs="Consolas"/>
          <w:color w:val="000000"/>
          <w:sz w:val="22"/>
          <w:szCs w:val="22"/>
          <w:shd w:val="clear" w:color="auto" w:fill="F8F8F8"/>
        </w:rPr>
        <w:t>ab</w:t>
      </w:r>
      <w:proofErr w:type="spellEnd"/>
      <w:r>
        <w:rPr>
          <w:rFonts w:ascii="Consolas" w:eastAsia="Consolas" w:hAnsi="Consolas" w:cs="Consolas"/>
          <w:color w:val="000000"/>
          <w:sz w:val="22"/>
          <w:szCs w:val="22"/>
          <w:shd w:val="clear" w:color="auto" w:fill="F8F8F8"/>
        </w:rPr>
        <w:t>[</w:t>
      </w:r>
      <w:proofErr w:type="gram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weight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1</w:t>
      </w:r>
    </w:p>
    <w:p w14:paraId="5411BABC"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Similarly, we can either drop the date of the interview </w:t>
      </w:r>
      <w:sdt>
        <w:sdtPr>
          <w:tag w:val="goog_rdk_237"/>
          <w:id w:val="-561025889"/>
        </w:sdtPr>
        <w:sdtEndPr/>
        <w:sdtContent>
          <w:ins w:id="232" w:author="Zuzana Gombikova" w:date="2020-09-20T17:58:00Z">
            <w:r>
              <w:rPr>
                <w:rFonts w:ascii="Roboto" w:hAnsi="Roboto"/>
                <w:color w:val="000000"/>
              </w:rPr>
              <w:t>or fill</w:t>
            </w:r>
          </w:ins>
        </w:sdtContent>
      </w:sdt>
      <w:sdt>
        <w:sdtPr>
          <w:tag w:val="goog_rdk_238"/>
          <w:id w:val="1828088002"/>
        </w:sdtPr>
        <w:sdtEndPr/>
        <w:sdtContent>
          <w:del w:id="233" w:author="Zuzana Gombikova" w:date="2020-09-20T17:58:00Z">
            <w:r>
              <w:rPr>
                <w:rFonts w:ascii="Roboto" w:hAnsi="Roboto"/>
                <w:color w:val="000000"/>
              </w:rPr>
              <w:delText>of fill</w:delText>
            </w:r>
          </w:del>
        </w:sdtContent>
      </w:sdt>
      <w:r>
        <w:rPr>
          <w:rFonts w:ascii="Roboto" w:hAnsi="Roboto"/>
          <w:color w:val="000000"/>
        </w:rPr>
        <w:t xml:space="preserve"> it up with, for example, the middle day of the surveying period.</w:t>
      </w:r>
    </w:p>
    <w:p w14:paraId="5411BABD"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merged_arabb</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lapply</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merged_ab</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function</w:t>
      </w:r>
      <w:r>
        <w:rPr>
          <w:rFonts w:ascii="Consolas" w:eastAsia="Consolas" w:hAnsi="Consolas" w:cs="Consolas"/>
          <w:color w:val="000000"/>
          <w:sz w:val="22"/>
          <w:szCs w:val="22"/>
          <w:shd w:val="clear" w:color="auto" w:fill="F8F8F8"/>
        </w:rPr>
        <w:t>(x){</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if</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date_of_interview</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%in%</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names</w:t>
      </w:r>
      <w:r>
        <w:rPr>
          <w:rFonts w:ascii="Consolas" w:eastAsia="Consolas" w:hAnsi="Consolas" w:cs="Consolas"/>
          <w:color w:val="000000"/>
          <w:sz w:val="22"/>
          <w:szCs w:val="22"/>
          <w:shd w:val="clear" w:color="auto" w:fill="F8F8F8"/>
        </w:rPr>
        <w:t>(x) )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subset</w:t>
      </w:r>
      <w:r>
        <w:rPr>
          <w:rFonts w:ascii="Consolas" w:eastAsia="Consolas" w:hAnsi="Consolas" w:cs="Consolas"/>
          <w:color w:val="000000"/>
          <w:sz w:val="22"/>
          <w:szCs w:val="22"/>
          <w:shd w:val="clear" w:color="auto" w:fill="F8F8F8"/>
        </w:rPr>
        <w:t xml:space="preserve"> ( x, </w:t>
      </w:r>
      <w:r>
        <w:rPr>
          <w:rFonts w:ascii="Consolas" w:eastAsia="Consolas" w:hAnsi="Consolas" w:cs="Consolas"/>
          <w:color w:val="204A87"/>
          <w:sz w:val="22"/>
          <w:szCs w:val="22"/>
          <w:shd w:val="clear" w:color="auto" w:fill="F8F8F8"/>
        </w:rPr>
        <w:t>select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date_of_interview</w:t>
      </w:r>
      <w:proofErr w:type="spellEnd"/>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 </w:t>
      </w:r>
      <w:r>
        <w:rPr>
          <w:rFonts w:ascii="Consolas" w:eastAsia="Consolas" w:hAnsi="Consolas" w:cs="Consolas"/>
          <w:b/>
          <w:color w:val="204A87"/>
          <w:sz w:val="22"/>
          <w:szCs w:val="22"/>
          <w:shd w:val="clear" w:color="auto" w:fill="F8F8F8"/>
        </w:rPr>
        <w:t>else</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subset works with survey class, if omitted, will return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data frame without metadata</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subset</w:t>
      </w:r>
      <w:r>
        <w:rPr>
          <w:rFonts w:ascii="Consolas" w:eastAsia="Consolas" w:hAnsi="Consolas" w:cs="Consolas"/>
          <w:color w:val="000000"/>
          <w:sz w:val="22"/>
          <w:szCs w:val="22"/>
          <w:shd w:val="clear" w:color="auto" w:fill="F8F8F8"/>
        </w:rPr>
        <w:t xml:space="preserve"> ( x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w:t>
      </w:r>
    </w:p>
    <w:p w14:paraId="5411BABE"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documenteded_merged_arabb</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document_waves</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merged_arabb</w:t>
      </w:r>
      <w:proofErr w:type="spellEnd"/>
      <w:r>
        <w:rPr>
          <w:rFonts w:ascii="Consolas" w:eastAsia="Consolas" w:hAnsi="Consolas" w:cs="Consolas"/>
          <w:color w:val="000000"/>
          <w:sz w:val="22"/>
          <w:szCs w:val="22"/>
          <w:shd w:val="clear" w:color="auto" w:fill="F8F8F8"/>
        </w:rPr>
        <w:t>)</w:t>
      </w:r>
    </w:p>
    <w:p w14:paraId="5411BABF"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t>print</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documenteded_merged_arabb</w:t>
      </w:r>
      <w:proofErr w:type="spellEnd"/>
      <w:r>
        <w:rPr>
          <w:rFonts w:ascii="Consolas" w:eastAsia="Consolas" w:hAnsi="Consolas" w:cs="Consolas"/>
          <w:color w:val="000000"/>
          <w:sz w:val="22"/>
          <w:szCs w:val="22"/>
          <w:shd w:val="clear" w:color="auto" w:fill="F8F8F8"/>
        </w:rPr>
        <w:t>)</w:t>
      </w:r>
    </w:p>
    <w:p w14:paraId="5411BAC0"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Now we have the same four variables in each wave</w:t>
      </w:r>
      <w:sdt>
        <w:sdtPr>
          <w:tag w:val="goog_rdk_239"/>
          <w:id w:val="664823927"/>
        </w:sdtPr>
        <w:sdtEndPr/>
        <w:sdtContent>
          <w:ins w:id="234" w:author="Zuzana Gombikova" w:date="2020-09-20T17:58:00Z">
            <w:r>
              <w:rPr>
                <w:rFonts w:ascii="Roboto" w:hAnsi="Roboto"/>
                <w:color w:val="000000"/>
              </w:rPr>
              <w:t>.</w:t>
            </w:r>
          </w:ins>
        </w:sdtContent>
      </w:sdt>
      <w:sdt>
        <w:sdtPr>
          <w:tag w:val="goog_rdk_240"/>
          <w:id w:val="-261768831"/>
        </w:sdtPr>
        <w:sdtEndPr/>
        <w:sdtContent>
          <w:del w:id="235" w:author="Zuzana Gombikova" w:date="2020-09-20T17:58:00Z">
            <w:r>
              <w:rPr>
                <w:rFonts w:ascii="Roboto" w:hAnsi="Roboto"/>
                <w:color w:val="000000"/>
              </w:rPr>
              <w:delText>: .</w:delText>
            </w:r>
          </w:del>
        </w:sdtContent>
      </w:sdt>
    </w:p>
    <w:p w14:paraId="5411BAC1" w14:textId="77777777" w:rsidR="0089756D" w:rsidRDefault="00B80FE6">
      <w:pPr>
        <w:pStyle w:val="Heading2"/>
      </w:pPr>
      <w:bookmarkStart w:id="236" w:name="bookmark=id.z337ya" w:colFirst="0" w:colLast="0"/>
      <w:bookmarkEnd w:id="236"/>
      <w:r>
        <w:t>Harmonization</w:t>
      </w:r>
    </w:p>
    <w:p w14:paraId="5411BAC2"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In the Arab Barometer</w:t>
      </w:r>
      <w:sdt>
        <w:sdtPr>
          <w:tag w:val="goog_rdk_241"/>
          <w:id w:val="-26031306"/>
        </w:sdtPr>
        <w:sdtEndPr/>
        <w:sdtContent>
          <w:ins w:id="237" w:author="Zuzana Gombikova" w:date="2020-09-20T17:58:00Z">
            <w:r>
              <w:rPr>
                <w:rFonts w:ascii="Roboto" w:hAnsi="Roboto"/>
                <w:color w:val="000000"/>
              </w:rPr>
              <w:t>, the</w:t>
            </w:r>
          </w:ins>
        </w:sdtContent>
      </w:sdt>
      <w:r>
        <w:rPr>
          <w:rFonts w:ascii="Roboto" w:hAnsi="Roboto"/>
          <w:color w:val="000000"/>
        </w:rPr>
        <w:t xml:space="preserve"> trust is measured with four-point ordinal rating scales. Such data are best </w:t>
      </w:r>
      <w:proofErr w:type="spellStart"/>
      <w:r>
        <w:rPr>
          <w:rFonts w:ascii="Roboto" w:hAnsi="Roboto"/>
          <w:color w:val="000000"/>
        </w:rPr>
        <w:t>analyzed</w:t>
      </w:r>
      <w:proofErr w:type="spellEnd"/>
      <w:r>
        <w:rPr>
          <w:rFonts w:ascii="Roboto" w:hAnsi="Roboto"/>
          <w:color w:val="000000"/>
        </w:rPr>
        <w:t xml:space="preserve"> with ordinal models, which do not assume that the points are equidistant. However, to get a quick idea of how the data look like, we will assign numbers 0-3, with 0 corre</w:t>
      </w:r>
      <w:r>
        <w:rPr>
          <w:rFonts w:ascii="Roboto" w:hAnsi="Roboto"/>
          <w:color w:val="000000"/>
        </w:rPr>
        <w:t xml:space="preserve">sponding to the least trust, and 3 corresponding to the most trust, and for the time-being </w:t>
      </w:r>
      <w:proofErr w:type="spellStart"/>
      <w:r>
        <w:rPr>
          <w:rFonts w:ascii="Roboto" w:hAnsi="Roboto"/>
          <w:color w:val="000000"/>
        </w:rPr>
        <w:t>analyze</w:t>
      </w:r>
      <w:proofErr w:type="spellEnd"/>
      <w:r>
        <w:rPr>
          <w:rFonts w:ascii="Roboto" w:hAnsi="Roboto"/>
          <w:color w:val="000000"/>
        </w:rPr>
        <w:t xml:space="preserve"> the data as if they were metric.</w:t>
      </w:r>
    </w:p>
    <w:p w14:paraId="5411BAC3"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lastRenderedPageBreak/>
        <w:t xml:space="preserve">To review the harmonization on a single survey use </w:t>
      </w:r>
      <w:proofErr w:type="spellStart"/>
      <w:r>
        <w:rPr>
          <w:rFonts w:ascii="Consolas" w:eastAsia="Consolas" w:hAnsi="Consolas" w:cs="Consolas"/>
          <w:color w:val="000000"/>
          <w:sz w:val="22"/>
          <w:szCs w:val="22"/>
        </w:rPr>
        <w:t>pull_</w:t>
      </w:r>
      <w:proofErr w:type="gramStart"/>
      <w:r>
        <w:rPr>
          <w:rFonts w:ascii="Consolas" w:eastAsia="Consolas" w:hAnsi="Consolas" w:cs="Consolas"/>
          <w:color w:val="000000"/>
          <w:sz w:val="22"/>
          <w:szCs w:val="22"/>
        </w:rPr>
        <w:t>survey</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 xml:space="preserve">. Here we select Arab Barometer </w:t>
      </w:r>
      <w:sdt>
        <w:sdtPr>
          <w:tag w:val="goog_rdk_242"/>
          <w:id w:val="1072398173"/>
        </w:sdtPr>
        <w:sdtEndPr/>
        <w:sdtContent>
          <w:commentRangeStart w:id="238"/>
        </w:sdtContent>
      </w:sdt>
      <w:r>
        <w:rPr>
          <w:rFonts w:ascii="Roboto" w:hAnsi="Roboto"/>
          <w:color w:val="000000"/>
        </w:rPr>
        <w:t>Round 6</w:t>
      </w:r>
      <w:commentRangeEnd w:id="238"/>
      <w:r>
        <w:commentReference w:id="238"/>
      </w:r>
      <w:r>
        <w:rPr>
          <w:rFonts w:ascii="Roboto" w:hAnsi="Roboto"/>
          <w:color w:val="000000"/>
        </w:rPr>
        <w:t>.</w:t>
      </w:r>
    </w:p>
    <w:p w14:paraId="5411BAC4"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color w:val="000000"/>
          <w:sz w:val="22"/>
          <w:szCs w:val="22"/>
          <w:shd w:val="clear" w:color="auto" w:fill="F8F8F8"/>
        </w:rPr>
        <w:t>R3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pull_survey</w:t>
      </w:r>
      <w:proofErr w:type="spellEnd"/>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merged</w:t>
      </w:r>
      <w:proofErr w:type="gramEnd"/>
      <w:r>
        <w:rPr>
          <w:rFonts w:ascii="Consolas" w:eastAsia="Consolas" w:hAnsi="Consolas" w:cs="Consolas"/>
          <w:color w:val="000000"/>
          <w:sz w:val="22"/>
          <w:szCs w:val="22"/>
          <w:shd w:val="clear" w:color="auto" w:fill="F8F8F8"/>
        </w:rPr>
        <w:t>_ab</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id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"Arab-Barometer_3"</w:t>
      </w:r>
      <w:r>
        <w:rPr>
          <w:rFonts w:ascii="Consolas" w:eastAsia="Consolas" w:hAnsi="Consolas" w:cs="Consolas"/>
          <w:color w:val="000000"/>
          <w:sz w:val="22"/>
          <w:szCs w:val="22"/>
          <w:shd w:val="clear" w:color="auto" w:fill="F8F8F8"/>
        </w:rPr>
        <w:t>)</w:t>
      </w:r>
    </w:p>
    <w:p w14:paraId="5411BAC5"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t>attributes</w:t>
      </w:r>
      <w:r>
        <w:rPr>
          <w:rFonts w:ascii="Consolas" w:eastAsia="Consolas" w:hAnsi="Consolas" w:cs="Consolas"/>
          <w:color w:val="000000"/>
          <w:sz w:val="22"/>
          <w:szCs w:val="22"/>
          <w:shd w:val="clear" w:color="auto" w:fill="F8F8F8"/>
        </w:rPr>
        <w:t>(R3</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evaluation_economic_</w:t>
      </w:r>
      <w:proofErr w:type="gramStart"/>
      <w:r>
        <w:rPr>
          <w:rFonts w:ascii="Consolas" w:eastAsia="Consolas" w:hAnsi="Consolas" w:cs="Consolas"/>
          <w:color w:val="000000"/>
          <w:sz w:val="22"/>
          <w:szCs w:val="22"/>
          <w:shd w:val="clear" w:color="auto" w:fill="F8F8F8"/>
        </w:rPr>
        <w:t>situation[</w:t>
      </w:r>
      <w:proofErr w:type="gramEnd"/>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20</w:t>
      </w:r>
      <w:r>
        <w:rPr>
          <w:rFonts w:ascii="Consolas" w:eastAsia="Consolas" w:hAnsi="Consolas" w:cs="Consolas"/>
          <w:color w:val="000000"/>
          <w:sz w:val="22"/>
          <w:szCs w:val="22"/>
          <w:shd w:val="clear" w:color="auto" w:fill="F8F8F8"/>
        </w:rPr>
        <w:t>])</w:t>
      </w:r>
    </w:p>
    <w:p w14:paraId="5411BAC6"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w:t>
      </w:r>
      <w:proofErr w:type="spellStart"/>
      <w:r>
        <w:rPr>
          <w:rFonts w:ascii="Consolas" w:eastAsia="Consolas" w:hAnsi="Consolas" w:cs="Consolas"/>
          <w:color w:val="000000"/>
          <w:sz w:val="22"/>
          <w:szCs w:val="22"/>
        </w:rPr>
        <w:t>document_survey_</w:t>
      </w:r>
      <w:proofErr w:type="gramStart"/>
      <w:r>
        <w:rPr>
          <w:rFonts w:ascii="Consolas" w:eastAsia="Consolas" w:hAnsi="Consolas" w:cs="Consolas"/>
          <w:color w:val="000000"/>
          <w:sz w:val="22"/>
          <w:szCs w:val="22"/>
        </w:rPr>
        <w:t>item</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 xml:space="preserve"> function shows the metadata of a single variable.</w:t>
      </w:r>
    </w:p>
    <w:p w14:paraId="5411BAC7"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b/>
          <w:color w:val="204A87"/>
          <w:sz w:val="22"/>
          <w:szCs w:val="22"/>
          <w:shd w:val="clear" w:color="auto" w:fill="F8F8F8"/>
        </w:rPr>
        <w:t>document_survey_item</w:t>
      </w:r>
      <w:proofErr w:type="spellEnd"/>
      <w:r>
        <w:rPr>
          <w:rFonts w:ascii="Consolas" w:eastAsia="Consolas" w:hAnsi="Consolas" w:cs="Consolas"/>
          <w:color w:val="000000"/>
          <w:sz w:val="22"/>
          <w:szCs w:val="22"/>
          <w:shd w:val="clear" w:color="auto" w:fill="F8F8F8"/>
        </w:rPr>
        <w:t>(R3</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evaluation_economic_situation)</w:t>
      </w:r>
    </w:p>
    <w:p w14:paraId="5411BAC8"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Arab Barometer’s SPSS files do not mark the missing values, so we </w:t>
      </w:r>
      <w:proofErr w:type="gramStart"/>
      <w:r>
        <w:rPr>
          <w:rFonts w:ascii="Roboto" w:hAnsi="Roboto"/>
          <w:color w:val="000000"/>
        </w:rPr>
        <w:t>have to</w:t>
      </w:r>
      <w:proofErr w:type="gramEnd"/>
      <w:r>
        <w:rPr>
          <w:rFonts w:ascii="Roboto" w:hAnsi="Roboto"/>
          <w:color w:val="000000"/>
        </w:rPr>
        <w:t xml:space="preserve"> be careful.</w:t>
      </w:r>
    </w:p>
    <w:p w14:paraId="5411BAC9"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The set of valid category labels and missing value labels are as follows:</w:t>
      </w:r>
    </w:p>
    <w:p w14:paraId="5411BACA"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b/>
          <w:color w:val="204A87"/>
          <w:sz w:val="22"/>
          <w:szCs w:val="22"/>
          <w:shd w:val="clear" w:color="auto" w:fill="F8F8F8"/>
        </w:rPr>
        <w:t>collect_val_labels</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to_harmonize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filter</w:t>
      </w:r>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grepl</w:t>
      </w:r>
      <w:proofErr w:type="spellEnd"/>
      <w:proofErr w:type="gram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evaluation_economic_situation</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var_name</w:t>
      </w:r>
      <w:proofErr w:type="spellEnd"/>
      <w:r>
        <w:rPr>
          <w:rFonts w:ascii="Consolas" w:eastAsia="Consolas" w:hAnsi="Consolas" w:cs="Consolas"/>
          <w:color w:val="000000"/>
          <w:sz w:val="22"/>
          <w:szCs w:val="22"/>
          <w:shd w:val="clear" w:color="auto" w:fill="F8F8F8"/>
        </w:rPr>
        <w:t>) ))</w:t>
      </w:r>
    </w:p>
    <w:p w14:paraId="5411BACB"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Apparently, there </w:t>
      </w:r>
      <w:sdt>
        <w:sdtPr>
          <w:tag w:val="goog_rdk_243"/>
          <w:id w:val="153726837"/>
        </w:sdtPr>
        <w:sdtEndPr/>
        <w:sdtContent>
          <w:ins w:id="239" w:author="Zuzana Gombikova" w:date="2020-09-20T18:00:00Z">
            <w:r>
              <w:rPr>
                <w:rFonts w:ascii="Roboto" w:hAnsi="Roboto"/>
                <w:color w:val="000000"/>
              </w:rPr>
              <w:t>is</w:t>
            </w:r>
          </w:ins>
        </w:sdtContent>
      </w:sdt>
      <w:sdt>
        <w:sdtPr>
          <w:tag w:val="goog_rdk_244"/>
          <w:id w:val="2105525363"/>
        </w:sdtPr>
        <w:sdtEndPr/>
        <w:sdtContent>
          <w:del w:id="240" w:author="Zuzana Gombikova" w:date="2020-09-20T18:00:00Z">
            <w:r>
              <w:rPr>
                <w:rFonts w:ascii="Roboto" w:hAnsi="Roboto"/>
                <w:color w:val="000000"/>
              </w:rPr>
              <w:delText>are</w:delText>
            </w:r>
          </w:del>
        </w:sdtContent>
      </w:sdt>
      <w:r>
        <w:rPr>
          <w:rFonts w:ascii="Roboto" w:hAnsi="Roboto"/>
          <w:color w:val="000000"/>
        </w:rPr>
        <w:t xml:space="preserve"> a number of missing value labels here, and it is not even always </w:t>
      </w:r>
      <w:sdt>
        <w:sdtPr>
          <w:tag w:val="goog_rdk_245"/>
          <w:id w:val="-946922048"/>
        </w:sdtPr>
        <w:sdtEndPr/>
        <w:sdtContent>
          <w:ins w:id="241" w:author="Zuzana Gombikova" w:date="2020-09-20T18:00:00Z">
            <w:r>
              <w:rPr>
                <w:rFonts w:ascii="Roboto" w:hAnsi="Roboto"/>
                <w:color w:val="000000"/>
              </w:rPr>
              <w:t>clear if</w:t>
            </w:r>
          </w:ins>
        </w:sdtContent>
      </w:sdt>
      <w:sdt>
        <w:sdtPr>
          <w:tag w:val="goog_rdk_246"/>
          <w:id w:val="-1845313284"/>
        </w:sdtPr>
        <w:sdtEndPr/>
        <w:sdtContent>
          <w:del w:id="242" w:author="Zuzana Gombikova" w:date="2020-09-20T18:00:00Z">
            <w:r>
              <w:rPr>
                <w:rFonts w:ascii="Roboto" w:hAnsi="Roboto"/>
                <w:color w:val="000000"/>
              </w:rPr>
              <w:delText>clear, if</w:delText>
            </w:r>
          </w:del>
        </w:sdtContent>
      </w:sdt>
      <w:r>
        <w:rPr>
          <w:rFonts w:ascii="Roboto" w:hAnsi="Roboto"/>
          <w:color w:val="000000"/>
        </w:rPr>
        <w:t xml:space="preserve"> the</w:t>
      </w:r>
      <w:sdt>
        <w:sdtPr>
          <w:tag w:val="goog_rdk_247"/>
          <w:id w:val="-551619720"/>
        </w:sdtPr>
        <w:sdtEndPr/>
        <w:sdtContent>
          <w:ins w:id="243" w:author="Zuzana Gombikova" w:date="2020-09-20T18:00:00Z">
            <w:r>
              <w:rPr>
                <w:rFonts w:ascii="Roboto" w:hAnsi="Roboto"/>
                <w:color w:val="000000"/>
              </w:rPr>
              <w:t>y</w:t>
            </w:r>
          </w:ins>
        </w:sdtContent>
      </w:sdt>
      <w:r>
        <w:rPr>
          <w:rFonts w:ascii="Roboto" w:hAnsi="Roboto"/>
          <w:color w:val="000000"/>
        </w:rPr>
        <w:t xml:space="preserve"> refer to the same type of “missingness” with the same word.</w:t>
      </w:r>
    </w:p>
    <w:p w14:paraId="5411BACC"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In the examples with </w:t>
      </w:r>
      <w:hyperlink r:id="rId44">
        <w:proofErr w:type="spellStart"/>
        <w:r>
          <w:rPr>
            <w:rFonts w:ascii="Roboto" w:hAnsi="Roboto"/>
            <w:color w:val="3EA135"/>
          </w:rPr>
          <w:t>Afrobarometer</w:t>
        </w:r>
        <w:proofErr w:type="spellEnd"/>
      </w:hyperlink>
      <w:r>
        <w:rPr>
          <w:rFonts w:ascii="Roboto" w:hAnsi="Roboto"/>
          <w:color w:val="000000"/>
        </w:rPr>
        <w:t xml:space="preserve"> and </w:t>
      </w:r>
      <w:hyperlink r:id="rId45">
        <w:r>
          <w:rPr>
            <w:rFonts w:ascii="Roboto" w:hAnsi="Roboto"/>
            <w:color w:val="3EA135"/>
          </w:rPr>
          <w:t>Eurobarometer</w:t>
        </w:r>
      </w:hyperlink>
      <w:r>
        <w:rPr>
          <w:rFonts w:ascii="Roboto" w:hAnsi="Roboto"/>
          <w:color w:val="000000"/>
        </w:rPr>
        <w:t>, we saw different problems with missing variables.</w:t>
      </w:r>
    </w:p>
    <w:p w14:paraId="5411BACD" w14:textId="77777777" w:rsidR="0089756D" w:rsidRDefault="00B80FE6">
      <w:pPr>
        <w:numPr>
          <w:ilvl w:val="0"/>
          <w:numId w:val="1"/>
        </w:numPr>
        <w:pBdr>
          <w:top w:val="nil"/>
          <w:left w:val="nil"/>
          <w:bottom w:val="nil"/>
          <w:right w:val="nil"/>
          <w:between w:val="nil"/>
        </w:pBdr>
        <w:spacing w:before="36" w:after="36"/>
      </w:pPr>
      <w:sdt>
        <w:sdtPr>
          <w:tag w:val="goog_rdk_249"/>
          <w:id w:val="-1270550295"/>
        </w:sdtPr>
        <w:sdtEndPr/>
        <w:sdtContent>
          <w:ins w:id="244" w:author="Zuzana Gombikova" w:date="2020-09-20T18:00:00Z">
            <w:r>
              <w:rPr>
                <w:rFonts w:ascii="Roboto" w:hAnsi="Roboto"/>
                <w:color w:val="000000"/>
              </w:rPr>
              <w:t xml:space="preserve">In </w:t>
            </w:r>
          </w:ins>
        </w:sdtContent>
      </w:sdt>
      <w:sdt>
        <w:sdtPr>
          <w:tag w:val="goog_rdk_250"/>
          <w:id w:val="2051808384"/>
        </w:sdtPr>
        <w:sdtEndPr/>
        <w:sdtContent>
          <w:del w:id="245" w:author="Zuzana Gombikova" w:date="2020-09-20T18:00:00Z">
            <w:r>
              <w:rPr>
                <w:rFonts w:ascii="Roboto" w:hAnsi="Roboto"/>
                <w:color w:val="000000"/>
              </w:rPr>
              <w:delText xml:space="preserve">With </w:delText>
            </w:r>
          </w:del>
        </w:sdtContent>
      </w:sdt>
      <w:r>
        <w:rPr>
          <w:rFonts w:ascii="Roboto" w:hAnsi="Roboto"/>
          <w:color w:val="000000"/>
        </w:rPr>
        <w:t>Eurobarometer, the type of missingness is relatively clear, and</w:t>
      </w:r>
      <w:r>
        <w:rPr>
          <w:rFonts w:ascii="Roboto" w:hAnsi="Roboto"/>
          <w:color w:val="000000"/>
        </w:rPr>
        <w:t xml:space="preserve"> in the SPSS files, the missing labels are usually, but not always identified.</w:t>
      </w:r>
    </w:p>
    <w:p w14:paraId="5411BACE" w14:textId="77777777" w:rsidR="0089756D" w:rsidRDefault="00B80FE6">
      <w:pPr>
        <w:numPr>
          <w:ilvl w:val="0"/>
          <w:numId w:val="1"/>
        </w:numPr>
        <w:pBdr>
          <w:top w:val="nil"/>
          <w:left w:val="nil"/>
          <w:bottom w:val="nil"/>
          <w:right w:val="nil"/>
          <w:between w:val="nil"/>
        </w:pBdr>
        <w:spacing w:before="36" w:after="36"/>
      </w:pPr>
      <w:sdt>
        <w:sdtPr>
          <w:tag w:val="goog_rdk_252"/>
          <w:id w:val="-1309318622"/>
        </w:sdtPr>
        <w:sdtEndPr/>
        <w:sdtContent>
          <w:ins w:id="246" w:author="Zuzana Gombikova" w:date="2020-09-20T18:00:00Z">
            <w:r>
              <w:rPr>
                <w:rFonts w:ascii="Roboto" w:hAnsi="Roboto"/>
                <w:color w:val="000000"/>
              </w:rPr>
              <w:t xml:space="preserve">In </w:t>
            </w:r>
          </w:ins>
        </w:sdtContent>
      </w:sdt>
      <w:sdt>
        <w:sdtPr>
          <w:tag w:val="goog_rdk_253"/>
          <w:id w:val="-137112764"/>
        </w:sdtPr>
        <w:sdtEndPr/>
        <w:sdtContent>
          <w:del w:id="247" w:author="Zuzana Gombikova" w:date="2020-09-20T18:00:00Z">
            <w:r>
              <w:rPr>
                <w:rFonts w:ascii="Roboto" w:hAnsi="Roboto"/>
                <w:color w:val="000000"/>
              </w:rPr>
              <w:delText xml:space="preserve">With </w:delText>
            </w:r>
          </w:del>
        </w:sdtContent>
      </w:sdt>
      <w:proofErr w:type="spellStart"/>
      <w:r>
        <w:rPr>
          <w:rFonts w:ascii="Roboto" w:hAnsi="Roboto"/>
          <w:color w:val="000000"/>
        </w:rPr>
        <w:t>Afrobarometer</w:t>
      </w:r>
      <w:proofErr w:type="spellEnd"/>
      <w:r>
        <w:rPr>
          <w:rFonts w:ascii="Roboto" w:hAnsi="Roboto"/>
          <w:color w:val="000000"/>
        </w:rPr>
        <w:t>, the missing classes are clear, but the SPSS missing labels are not used, on the other hand, the SPSS missing range (</w:t>
      </w:r>
      <w:proofErr w:type="spellStart"/>
      <w:r>
        <w:rPr>
          <w:rFonts w:ascii="Consolas" w:eastAsia="Consolas" w:hAnsi="Consolas" w:cs="Consolas"/>
          <w:color w:val="000000"/>
          <w:sz w:val="22"/>
          <w:szCs w:val="22"/>
        </w:rPr>
        <w:t>na_range</w:t>
      </w:r>
      <w:proofErr w:type="spellEnd"/>
      <w:r>
        <w:rPr>
          <w:rFonts w:ascii="Roboto" w:hAnsi="Roboto"/>
          <w:color w:val="000000"/>
        </w:rPr>
        <w:t>) is used, but sometimes inconsistent</w:t>
      </w:r>
      <w:sdt>
        <w:sdtPr>
          <w:tag w:val="goog_rdk_254"/>
          <w:id w:val="969560542"/>
        </w:sdtPr>
        <w:sdtEndPr/>
        <w:sdtContent>
          <w:del w:id="248" w:author="Zuzana Gombikova" w:date="2020-09-20T18:01:00Z">
            <w:r>
              <w:rPr>
                <w:rFonts w:ascii="Roboto" w:hAnsi="Roboto"/>
                <w:color w:val="000000"/>
              </w:rPr>
              <w:delText>ly</w:delText>
            </w:r>
          </w:del>
        </w:sdtContent>
      </w:sdt>
      <w:r>
        <w:rPr>
          <w:rFonts w:ascii="Roboto" w:hAnsi="Roboto"/>
          <w:color w:val="000000"/>
        </w:rPr>
        <w:t xml:space="preserve"> with the missing labels (</w:t>
      </w:r>
      <w:proofErr w:type="spellStart"/>
      <w:r>
        <w:rPr>
          <w:rFonts w:ascii="Consolas" w:eastAsia="Consolas" w:hAnsi="Consolas" w:cs="Consolas"/>
          <w:color w:val="000000"/>
          <w:sz w:val="22"/>
          <w:szCs w:val="22"/>
        </w:rPr>
        <w:t>na_labels</w:t>
      </w:r>
      <w:proofErr w:type="spellEnd"/>
      <w:r>
        <w:rPr>
          <w:rFonts w:ascii="Roboto" w:hAnsi="Roboto"/>
          <w:color w:val="000000"/>
        </w:rPr>
        <w:t>).</w:t>
      </w:r>
    </w:p>
    <w:p w14:paraId="5411BACF"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In some statistical analysis, it does </w:t>
      </w:r>
      <w:r>
        <w:rPr>
          <w:rFonts w:ascii="Roboto" w:hAnsi="Roboto"/>
          <w:color w:val="000000"/>
        </w:rPr>
        <w:t xml:space="preserve">not matter, why a value is missing (for example, when creating averages from numeric values or numeric representations), and in others it </w:t>
      </w:r>
      <w:sdt>
        <w:sdtPr>
          <w:tag w:val="goog_rdk_255"/>
          <w:id w:val="247386916"/>
        </w:sdtPr>
        <w:sdtEndPr/>
        <w:sdtContent>
          <w:proofErr w:type="spellStart"/>
          <w:ins w:id="249" w:author="Zuzana Gombikova" w:date="2020-09-20T18:01:00Z">
            <w:r>
              <w:rPr>
                <w:rFonts w:ascii="Roboto" w:hAnsi="Roboto"/>
                <w:color w:val="000000"/>
              </w:rPr>
              <w:t>does</w:t>
            </w:r>
          </w:ins>
        </w:sdtContent>
      </w:sdt>
      <w:sdt>
        <w:sdtPr>
          <w:tag w:val="goog_rdk_256"/>
          <w:id w:val="1888913303"/>
        </w:sdtPr>
        <w:sdtEndPr/>
        <w:sdtContent>
          <w:del w:id="250" w:author="Zuzana Gombikova" w:date="2020-09-20T18:01:00Z">
            <w:r>
              <w:rPr>
                <w:rFonts w:ascii="Roboto" w:hAnsi="Roboto"/>
                <w:color w:val="000000"/>
              </w:rPr>
              <w:delText xml:space="preserve">sometimes </w:delText>
            </w:r>
          </w:del>
        </w:sdtContent>
      </w:sdt>
      <w:r>
        <w:rPr>
          <w:rFonts w:ascii="Roboto" w:hAnsi="Roboto"/>
          <w:color w:val="000000"/>
        </w:rPr>
        <w:t>matter</w:t>
      </w:r>
      <w:proofErr w:type="spellEnd"/>
      <w:sdt>
        <w:sdtPr>
          <w:tag w:val="goog_rdk_257"/>
          <w:id w:val="-87774627"/>
        </w:sdtPr>
        <w:sdtEndPr/>
        <w:sdtContent>
          <w:ins w:id="251" w:author="Zuzana Gombikova" w:date="2020-09-20T18:01:00Z">
            <w:r>
              <w:rPr>
                <w:rFonts w:ascii="Roboto" w:hAnsi="Roboto"/>
                <w:color w:val="000000"/>
              </w:rPr>
              <w:t xml:space="preserve"> sometimes</w:t>
            </w:r>
          </w:ins>
        </w:sdtContent>
      </w:sdt>
      <w:sdt>
        <w:sdtPr>
          <w:tag w:val="goog_rdk_258"/>
          <w:id w:val="182707647"/>
        </w:sdtPr>
        <w:sdtEndPr/>
        <w:sdtContent>
          <w:del w:id="252" w:author="Zuzana Gombikova" w:date="2020-09-20T18:01:00Z">
            <w:r>
              <w:rPr>
                <w:rFonts w:ascii="Roboto" w:hAnsi="Roboto"/>
                <w:color w:val="000000"/>
              </w:rPr>
              <w:delText>s</w:delText>
            </w:r>
          </w:del>
        </w:sdtContent>
      </w:sdt>
      <w:r>
        <w:rPr>
          <w:rFonts w:ascii="Roboto" w:hAnsi="Roboto"/>
          <w:color w:val="000000"/>
        </w:rPr>
        <w:t xml:space="preserve"> (working with categories.)</w:t>
      </w:r>
    </w:p>
    <w:p w14:paraId="5411BAD0"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We create a harmonization function from the </w:t>
      </w:r>
      <w:proofErr w:type="spellStart"/>
      <w:r>
        <w:rPr>
          <w:rFonts w:ascii="Consolas" w:eastAsia="Consolas" w:hAnsi="Consolas" w:cs="Consolas"/>
          <w:color w:val="000000"/>
          <w:sz w:val="22"/>
          <w:szCs w:val="22"/>
        </w:rPr>
        <w:t>harmonize_</w:t>
      </w:r>
      <w:proofErr w:type="gramStart"/>
      <w:r>
        <w:rPr>
          <w:rFonts w:ascii="Consolas" w:eastAsia="Consolas" w:hAnsi="Consolas" w:cs="Consolas"/>
          <w:color w:val="000000"/>
          <w:sz w:val="22"/>
          <w:szCs w:val="22"/>
        </w:rPr>
        <w:t>values</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 xml:space="preserve"> prototype function. In fact, this is just a re-setting the default values of the original function. It makes future reference in pipelines easier, or it can be used for a question block only, i</w:t>
      </w:r>
      <w:r>
        <w:rPr>
          <w:rFonts w:ascii="Roboto" w:hAnsi="Roboto"/>
          <w:color w:val="000000"/>
        </w:rPr>
        <w:t xml:space="preserve">n this case to variables with </w:t>
      </w:r>
      <w:proofErr w:type="spellStart"/>
      <w:r>
        <w:rPr>
          <w:rFonts w:ascii="Consolas" w:eastAsia="Consolas" w:hAnsi="Consolas" w:cs="Consolas"/>
          <w:color w:val="000000"/>
          <w:sz w:val="22"/>
          <w:szCs w:val="22"/>
        </w:rPr>
        <w:t>starts_with</w:t>
      </w:r>
      <w:proofErr w:type="spellEnd"/>
      <w:r>
        <w:rPr>
          <w:rFonts w:ascii="Consolas" w:eastAsia="Consolas" w:hAnsi="Consolas" w:cs="Consolas"/>
          <w:color w:val="000000"/>
          <w:sz w:val="22"/>
          <w:szCs w:val="22"/>
        </w:rPr>
        <w:t>("trust")</w:t>
      </w:r>
      <w:r>
        <w:rPr>
          <w:rFonts w:ascii="Roboto" w:hAnsi="Roboto"/>
          <w:color w:val="000000"/>
        </w:rPr>
        <w:t>.</w:t>
      </w:r>
    </w:p>
    <w:p w14:paraId="5411BAD1"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harmonize_arabb_trust</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function</w:t>
      </w:r>
      <w:r>
        <w:rPr>
          <w:rFonts w:ascii="Consolas" w:eastAsia="Consolas" w:hAnsi="Consolas" w:cs="Consolas"/>
          <w:color w:val="000000"/>
          <w:sz w:val="22"/>
          <w:szCs w:val="22"/>
          <w:shd w:val="clear" w:color="auto" w:fill="F8F8F8"/>
        </w:rPr>
        <w:t>(x)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label_list</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from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"very\\</w:t>
      </w:r>
      <w:proofErr w:type="spellStart"/>
      <w:r>
        <w:rPr>
          <w:rFonts w:ascii="Consolas" w:eastAsia="Consolas" w:hAnsi="Consolas" w:cs="Consolas"/>
          <w:color w:val="4E9A06"/>
          <w:sz w:val="22"/>
          <w:szCs w:val="22"/>
          <w:shd w:val="clear" w:color="auto" w:fill="F8F8F8"/>
        </w:rPr>
        <w:t>sgood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"(?&lt;!very\\s)good"</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"(?&lt;!very\\s)bad"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"very\\</w:t>
      </w:r>
      <w:proofErr w:type="spellStart"/>
      <w:r>
        <w:rPr>
          <w:rFonts w:ascii="Consolas" w:eastAsia="Consolas" w:hAnsi="Consolas" w:cs="Consolas"/>
          <w:color w:val="4E9A06"/>
          <w:sz w:val="22"/>
          <w:szCs w:val="22"/>
          <w:shd w:val="clear" w:color="auto" w:fill="F8F8F8"/>
        </w:rPr>
        <w:t>sbad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w:t>
      </w:r>
      <w:proofErr w:type="spellStart"/>
      <w:r>
        <w:rPr>
          <w:rFonts w:ascii="Consolas" w:eastAsia="Consolas" w:hAnsi="Consolas" w:cs="Consolas"/>
          <w:color w:val="4E9A06"/>
          <w:sz w:val="22"/>
          <w:szCs w:val="22"/>
          <w:shd w:val="clear" w:color="auto" w:fill="F8F8F8"/>
        </w:rPr>
        <w:t>sknow</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"refuse"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"decline"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"missing"</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to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very_good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"good"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"bad"</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very_bad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do_not_know</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"declined"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"declined"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"missing"</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numeric_values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99997</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99998</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99998</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99999</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lastRenderedPageBreak/>
        <w:t xml:space="preserve">  </w:t>
      </w:r>
      <w:proofErr w:type="spellStart"/>
      <w:r>
        <w:rPr>
          <w:rFonts w:ascii="Consolas" w:eastAsia="Consolas" w:hAnsi="Consolas" w:cs="Consolas"/>
          <w:b/>
          <w:color w:val="204A87"/>
          <w:sz w:val="22"/>
          <w:szCs w:val="22"/>
          <w:shd w:val="clear" w:color="auto" w:fill="F8F8F8"/>
        </w:rPr>
        <w:t>harmonize_values</w:t>
      </w:r>
      <w:proofErr w:type="spellEnd"/>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x,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harmonize_labels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label_list</w:t>
      </w:r>
      <w:proofErr w:type="spellEnd"/>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na_values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do_not_know</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99997</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"declined"</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99998</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"missing"</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99999</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perl</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TRUE</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w:t>
      </w:r>
    </w:p>
    <w:p w14:paraId="5411BAD2" w14:textId="77777777" w:rsidR="0089756D" w:rsidRDefault="00B80FE6">
      <w:pPr>
        <w:pBdr>
          <w:top w:val="nil"/>
          <w:left w:val="nil"/>
          <w:bottom w:val="nil"/>
          <w:right w:val="nil"/>
          <w:between w:val="nil"/>
        </w:pBdr>
        <w:spacing w:before="180" w:after="180"/>
        <w:rPr>
          <w:rFonts w:ascii="Roboto" w:hAnsi="Roboto"/>
          <w:color w:val="000000"/>
        </w:rPr>
      </w:pPr>
      <w:proofErr w:type="gramStart"/>
      <w:r>
        <w:rPr>
          <w:rFonts w:ascii="Roboto" w:hAnsi="Roboto"/>
          <w:color w:val="000000"/>
        </w:rPr>
        <w:t>Let’s</w:t>
      </w:r>
      <w:proofErr w:type="gramEnd"/>
      <w:r>
        <w:rPr>
          <w:rFonts w:ascii="Roboto" w:hAnsi="Roboto"/>
          <w:color w:val="000000"/>
        </w:rPr>
        <w:t xml:space="preserve"> see if the output makes sense:</w:t>
      </w:r>
    </w:p>
    <w:p w14:paraId="5411BAD3"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i/>
          <w:color w:val="8F5902"/>
          <w:sz w:val="22"/>
          <w:szCs w:val="22"/>
          <w:shd w:val="clear" w:color="auto" w:fill="F8F8F8"/>
        </w:rPr>
        <w:t># We only print a random sample from the results.</w:t>
      </w:r>
      <w:r>
        <w:rPr>
          <w:rFonts w:ascii="Roboto" w:hAnsi="Roboto"/>
          <w:color w:val="000000"/>
        </w:rPr>
        <w:br/>
      </w:r>
      <w:proofErr w:type="spellStart"/>
      <w:proofErr w:type="gramStart"/>
      <w:r>
        <w:rPr>
          <w:rFonts w:ascii="Consolas" w:eastAsia="Consolas" w:hAnsi="Consolas" w:cs="Consolas"/>
          <w:b/>
          <w:color w:val="204A87"/>
          <w:sz w:val="22"/>
          <w:szCs w:val="22"/>
          <w:shd w:val="clear" w:color="auto" w:fill="F8F8F8"/>
        </w:rPr>
        <w:t>set.seed</w:t>
      </w:r>
      <w:proofErr w:type="spellEnd"/>
      <w:proofErr w:type="gram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2020</w:t>
      </w:r>
      <w:r>
        <w:rPr>
          <w:rFonts w:ascii="Consolas" w:eastAsia="Consolas" w:hAnsi="Consolas" w:cs="Consolas"/>
          <w:color w:val="000000"/>
          <w:sz w:val="22"/>
          <w:szCs w:val="22"/>
          <w:shd w:val="clear" w:color="auto" w:fill="F8F8F8"/>
        </w:rPr>
        <w:t>)</w:t>
      </w:r>
      <w:r>
        <w:rPr>
          <w:rFonts w:ascii="Roboto" w:hAnsi="Roboto"/>
          <w:color w:val="000000"/>
        </w:rPr>
        <w:br/>
      </w:r>
      <w:proofErr w:type="spellStart"/>
      <w:r>
        <w:rPr>
          <w:rFonts w:ascii="Consolas" w:eastAsia="Consolas" w:hAnsi="Consolas" w:cs="Consolas"/>
          <w:b/>
          <w:color w:val="204A87"/>
          <w:sz w:val="22"/>
          <w:szCs w:val="22"/>
          <w:shd w:val="clear" w:color="auto" w:fill="F8F8F8"/>
        </w:rPr>
        <w:t>harmonize_arabb_trust</w:t>
      </w:r>
      <w:proofErr w:type="spellEnd"/>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sample</w:t>
      </w:r>
      <w:r>
        <w:rPr>
          <w:rFonts w:ascii="Consolas" w:eastAsia="Consolas" w:hAnsi="Consolas" w:cs="Consolas"/>
          <w:color w:val="000000"/>
          <w:sz w:val="22"/>
          <w:szCs w:val="22"/>
          <w:shd w:val="clear" w:color="auto" w:fill="F8F8F8"/>
        </w:rPr>
        <w:t>(R3</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evaluation_economic_situation, </w:t>
      </w:r>
      <w:r>
        <w:rPr>
          <w:rFonts w:ascii="Consolas" w:eastAsia="Consolas" w:hAnsi="Consolas" w:cs="Consolas"/>
          <w:color w:val="0000CF"/>
          <w:sz w:val="22"/>
          <w:szCs w:val="22"/>
          <w:shd w:val="clear" w:color="auto" w:fill="F8F8F8"/>
        </w:rPr>
        <w:t>12</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w:t>
      </w:r>
    </w:p>
    <w:p w14:paraId="5411BAD4"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We apply this function to the trust variables. The </w:t>
      </w:r>
      <w:proofErr w:type="spellStart"/>
      <w:r>
        <w:rPr>
          <w:rFonts w:ascii="Consolas" w:eastAsia="Consolas" w:hAnsi="Consolas" w:cs="Consolas"/>
          <w:color w:val="000000"/>
          <w:sz w:val="22"/>
          <w:szCs w:val="22"/>
        </w:rPr>
        <w:t>harmonize_</w:t>
      </w:r>
      <w:proofErr w:type="gramStart"/>
      <w:r>
        <w:rPr>
          <w:rFonts w:ascii="Consolas" w:eastAsia="Consolas" w:hAnsi="Consolas" w:cs="Consolas"/>
          <w:color w:val="000000"/>
          <w:sz w:val="22"/>
          <w:szCs w:val="22"/>
        </w:rPr>
        <w:t>waves</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 xml:space="preserve"> function binds all variables that are present in all surveys.</w:t>
      </w:r>
    </w:p>
    <w:p w14:paraId="5411BAD5"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harmonized_arabb_waves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harmonize_waves</w:t>
      </w:r>
      <w:proofErr w:type="spellEnd"/>
      <w:r>
        <w:rPr>
          <w:rFonts w:ascii="Consolas" w:eastAsia="Consolas" w:hAnsi="Consolas" w:cs="Consolas"/>
          <w:color w:val="000000"/>
          <w:sz w:val="22"/>
          <w:szCs w:val="22"/>
          <w:shd w:val="clear" w:color="auto" w:fill="F8F8F8"/>
        </w:rPr>
        <w:t xml:space="preserve"> (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waves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merged_arabb</w:t>
      </w:r>
      <w:proofErr w:type="spellEnd"/>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harmonize_arabb_</w:t>
      </w:r>
      <w:proofErr w:type="gramStart"/>
      <w:r>
        <w:rPr>
          <w:rFonts w:ascii="Consolas" w:eastAsia="Consolas" w:hAnsi="Consolas" w:cs="Consolas"/>
          <w:color w:val="000000"/>
          <w:sz w:val="22"/>
          <w:szCs w:val="22"/>
          <w:shd w:val="clear" w:color="auto" w:fill="F8F8F8"/>
        </w:rPr>
        <w:t>trust</w:t>
      </w:r>
      <w:proofErr w:type="spellEnd"/>
      <w:r>
        <w:rPr>
          <w:rFonts w:ascii="Consolas" w:eastAsia="Consolas" w:hAnsi="Consolas" w:cs="Consolas"/>
          <w:color w:val="000000"/>
          <w:sz w:val="22"/>
          <w:szCs w:val="22"/>
          <w:shd w:val="clear" w:color="auto" w:fill="F8F8F8"/>
        </w:rPr>
        <w:t xml:space="preserve"> )</w:t>
      </w:r>
      <w:proofErr w:type="gramEnd"/>
      <w:r>
        <w:rPr>
          <w:rFonts w:ascii="Consolas" w:eastAsia="Consolas" w:hAnsi="Consolas" w:cs="Consolas"/>
          <w:color w:val="000000"/>
          <w:sz w:val="22"/>
          <w:szCs w:val="22"/>
          <w:shd w:val="clear" w:color="auto" w:fill="F8F8F8"/>
        </w:rPr>
        <w:t xml:space="preserve"> </w:t>
      </w:r>
    </w:p>
    <w:p w14:paraId="5411BAD6" w14:textId="77777777" w:rsidR="0089756D" w:rsidRDefault="00B80FE6">
      <w:pPr>
        <w:pBdr>
          <w:top w:val="nil"/>
          <w:left w:val="nil"/>
          <w:bottom w:val="nil"/>
          <w:right w:val="nil"/>
          <w:between w:val="nil"/>
        </w:pBdr>
        <w:spacing w:before="180" w:after="180"/>
        <w:rPr>
          <w:rFonts w:ascii="Roboto" w:hAnsi="Roboto"/>
          <w:color w:val="000000"/>
        </w:rPr>
      </w:pPr>
      <w:proofErr w:type="gramStart"/>
      <w:r>
        <w:rPr>
          <w:rFonts w:ascii="Roboto" w:hAnsi="Roboto"/>
          <w:color w:val="000000"/>
        </w:rPr>
        <w:t>Let’s</w:t>
      </w:r>
      <w:proofErr w:type="gramEnd"/>
      <w:r>
        <w:rPr>
          <w:rFonts w:ascii="Roboto" w:hAnsi="Roboto"/>
          <w:color w:val="000000"/>
        </w:rPr>
        <w:t xml:space="preserve"> look at the attributes of </w:t>
      </w:r>
      <w:proofErr w:type="spellStart"/>
      <w:r>
        <w:rPr>
          <w:rFonts w:ascii="Consolas" w:eastAsia="Consolas" w:hAnsi="Consolas" w:cs="Consolas"/>
          <w:color w:val="000000"/>
          <w:sz w:val="22"/>
          <w:szCs w:val="22"/>
        </w:rPr>
        <w:t>harmonized_arabb_waves</w:t>
      </w:r>
      <w:proofErr w:type="spellEnd"/>
      <w:r>
        <w:rPr>
          <w:rFonts w:ascii="Roboto" w:hAnsi="Roboto"/>
          <w:color w:val="000000"/>
        </w:rPr>
        <w:t>.</w:t>
      </w:r>
    </w:p>
    <w:p w14:paraId="5411BAD7"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h_arabb_structure</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attributes</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harmonized_arabb_waves</w:t>
      </w:r>
      <w:proofErr w:type="spellEnd"/>
      <w:r>
        <w:rPr>
          <w:rFonts w:ascii="Consolas" w:eastAsia="Consolas" w:hAnsi="Consolas" w:cs="Consolas"/>
          <w:color w:val="000000"/>
          <w:sz w:val="22"/>
          <w:szCs w:val="22"/>
          <w:shd w:val="clear" w:color="auto" w:fill="F8F8F8"/>
        </w:rPr>
        <w:t>)</w:t>
      </w:r>
    </w:p>
    <w:p w14:paraId="5411BAD8"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h_arabb_structure</w:t>
      </w:r>
      <w:r>
        <w:rPr>
          <w:rFonts w:ascii="Consolas" w:eastAsia="Consolas" w:hAnsi="Consolas" w:cs="Consolas"/>
          <w:b/>
          <w:color w:val="CE5C00"/>
          <w:sz w:val="22"/>
          <w:szCs w:val="22"/>
          <w:shd w:val="clear" w:color="auto" w:fill="F8F8F8"/>
        </w:rPr>
        <w:t>$</w:t>
      </w:r>
      <w:proofErr w:type="gramStart"/>
      <w:r>
        <w:rPr>
          <w:rFonts w:ascii="Consolas" w:eastAsia="Consolas" w:hAnsi="Consolas" w:cs="Consolas"/>
          <w:color w:val="000000"/>
          <w:sz w:val="22"/>
          <w:szCs w:val="22"/>
          <w:shd w:val="clear" w:color="auto" w:fill="F8F8F8"/>
        </w:rPr>
        <w:t>row.names</w:t>
      </w:r>
      <w:proofErr w:type="spellEnd"/>
      <w:proofErr w:type="gram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8F5902"/>
          <w:sz w:val="22"/>
          <w:szCs w:val="22"/>
          <w:shd w:val="clear" w:color="auto" w:fill="F8F8F8"/>
        </w:rPr>
        <w:t>NULL</w:t>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We have over 70K row names</w:t>
      </w:r>
      <w:r>
        <w:rPr>
          <w:rFonts w:ascii="Roboto" w:hAnsi="Roboto"/>
          <w:color w:val="000000"/>
        </w:rPr>
        <w:br/>
      </w:r>
      <w:proofErr w:type="spellStart"/>
      <w:r>
        <w:rPr>
          <w:rFonts w:ascii="Consolas" w:eastAsia="Consolas" w:hAnsi="Consolas" w:cs="Consolas"/>
          <w:color w:val="000000"/>
          <w:sz w:val="22"/>
          <w:szCs w:val="22"/>
          <w:shd w:val="clear" w:color="auto" w:fill="F8F8F8"/>
        </w:rPr>
        <w:t>h_arabb_structure</w:t>
      </w:r>
      <w:proofErr w:type="spellEnd"/>
    </w:p>
    <w:p w14:paraId="5411BAD9"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To keep our example manageable, we subset the datasets to include only five countries.</w:t>
      </w:r>
    </w:p>
    <w:p w14:paraId="5411BADA"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harmonized_arabb_waves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harmonized_arabb_waves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id</w:t>
      </w:r>
      <w:proofErr w:type="gram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strsplit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unique_id_ab_english</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"[_]"</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p>
    <w:p w14:paraId="5411BADB" w14:textId="77777777" w:rsidR="0089756D" w:rsidRDefault="00B80FE6">
      <w:pPr>
        <w:pStyle w:val="Heading3"/>
      </w:pPr>
      <w:bookmarkStart w:id="253" w:name="bookmark=id.3j2qqm3" w:colFirst="0" w:colLast="0"/>
      <w:bookmarkEnd w:id="253"/>
      <w:proofErr w:type="spellStart"/>
      <w:r>
        <w:t>Analyzing</w:t>
      </w:r>
      <w:proofErr w:type="spellEnd"/>
      <w:r>
        <w:t xml:space="preserve"> the harmonized data</w:t>
      </w:r>
    </w:p>
    <w:p w14:paraId="5411BADC"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harmonized data can be exported and </w:t>
      </w:r>
      <w:proofErr w:type="spellStart"/>
      <w:r>
        <w:rPr>
          <w:rFonts w:ascii="Roboto" w:hAnsi="Roboto"/>
          <w:color w:val="000000"/>
        </w:rPr>
        <w:t>analyzed</w:t>
      </w:r>
      <w:proofErr w:type="spellEnd"/>
      <w:r>
        <w:rPr>
          <w:rFonts w:ascii="Roboto" w:hAnsi="Roboto"/>
          <w:color w:val="000000"/>
        </w:rPr>
        <w:t xml:space="preserve"> in another statistical program. The labelled survey data is stored in </w:t>
      </w:r>
      <w:proofErr w:type="spellStart"/>
      <w:r>
        <w:rPr>
          <w:rFonts w:ascii="Consolas" w:eastAsia="Consolas" w:hAnsi="Consolas" w:cs="Consolas"/>
          <w:color w:val="000000"/>
          <w:sz w:val="22"/>
          <w:szCs w:val="22"/>
        </w:rPr>
        <w:t>labelled_spss_</w:t>
      </w:r>
      <w:proofErr w:type="gramStart"/>
      <w:r>
        <w:rPr>
          <w:rFonts w:ascii="Consolas" w:eastAsia="Consolas" w:hAnsi="Consolas" w:cs="Consolas"/>
          <w:color w:val="000000"/>
          <w:sz w:val="22"/>
          <w:szCs w:val="22"/>
        </w:rPr>
        <w:t>survey</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 xml:space="preserve"> vectors, which is a complex class that retains metadata for reproducibility. Most statistical R packages do not know it. The data should be presented either as numeric data with </w:t>
      </w:r>
      <w:proofErr w:type="spellStart"/>
      <w:r>
        <w:rPr>
          <w:rFonts w:ascii="Consolas" w:eastAsia="Consolas" w:hAnsi="Consolas" w:cs="Consolas"/>
          <w:color w:val="000000"/>
          <w:sz w:val="22"/>
          <w:szCs w:val="22"/>
        </w:rPr>
        <w:t>as_</w:t>
      </w:r>
      <w:proofErr w:type="gramStart"/>
      <w:r>
        <w:rPr>
          <w:rFonts w:ascii="Consolas" w:eastAsia="Consolas" w:hAnsi="Consolas" w:cs="Consolas"/>
          <w:color w:val="000000"/>
          <w:sz w:val="22"/>
          <w:szCs w:val="22"/>
        </w:rPr>
        <w:t>numeric</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 xml:space="preserve"> or as categorical with </w:t>
      </w:r>
      <w:proofErr w:type="spellStart"/>
      <w:r>
        <w:rPr>
          <w:rFonts w:ascii="Consolas" w:eastAsia="Consolas" w:hAnsi="Consolas" w:cs="Consolas"/>
          <w:color w:val="000000"/>
          <w:sz w:val="22"/>
          <w:szCs w:val="22"/>
        </w:rPr>
        <w:t>as_factor</w:t>
      </w:r>
      <w:proofErr w:type="spellEnd"/>
      <w:r>
        <w:rPr>
          <w:rFonts w:ascii="Consolas" w:eastAsia="Consolas" w:hAnsi="Consolas" w:cs="Consolas"/>
          <w:color w:val="000000"/>
          <w:sz w:val="22"/>
          <w:szCs w:val="22"/>
        </w:rPr>
        <w:t>()</w:t>
      </w:r>
      <w:r>
        <w:rPr>
          <w:rFonts w:ascii="Roboto" w:hAnsi="Roboto"/>
          <w:color w:val="000000"/>
        </w:rPr>
        <w:t>. (See more why you should not</w:t>
      </w:r>
      <w:r>
        <w:rPr>
          <w:rFonts w:ascii="Roboto" w:hAnsi="Roboto"/>
          <w:color w:val="000000"/>
        </w:rPr>
        <w:t xml:space="preserve"> fall back on the more generic </w:t>
      </w:r>
      <w:proofErr w:type="spellStart"/>
      <w:r>
        <w:rPr>
          <w:rFonts w:ascii="Consolas" w:eastAsia="Consolas" w:hAnsi="Consolas" w:cs="Consolas"/>
          <w:color w:val="000000"/>
          <w:sz w:val="22"/>
          <w:szCs w:val="22"/>
        </w:rPr>
        <w:t>as.factor</w:t>
      </w:r>
      <w:proofErr w:type="spellEnd"/>
      <w:r>
        <w:rPr>
          <w:rFonts w:ascii="Consolas" w:eastAsia="Consolas" w:hAnsi="Consolas" w:cs="Consolas"/>
          <w:color w:val="000000"/>
          <w:sz w:val="22"/>
          <w:szCs w:val="22"/>
        </w:rPr>
        <w:t>()</w:t>
      </w:r>
      <w:r>
        <w:rPr>
          <w:rFonts w:ascii="Roboto" w:hAnsi="Roboto"/>
          <w:color w:val="000000"/>
        </w:rPr>
        <w:t xml:space="preserve"> or </w:t>
      </w:r>
      <w:proofErr w:type="spellStart"/>
      <w:r>
        <w:rPr>
          <w:rFonts w:ascii="Consolas" w:eastAsia="Consolas" w:hAnsi="Consolas" w:cs="Consolas"/>
          <w:color w:val="000000"/>
          <w:sz w:val="22"/>
          <w:szCs w:val="22"/>
        </w:rPr>
        <w:t>as.numeric</w:t>
      </w:r>
      <w:proofErr w:type="spellEnd"/>
      <w:r>
        <w:rPr>
          <w:rFonts w:ascii="Consolas" w:eastAsia="Consolas" w:hAnsi="Consolas" w:cs="Consolas"/>
          <w:color w:val="000000"/>
          <w:sz w:val="22"/>
          <w:szCs w:val="22"/>
        </w:rPr>
        <w:t>()</w:t>
      </w:r>
      <w:r>
        <w:rPr>
          <w:rFonts w:ascii="Roboto" w:hAnsi="Roboto"/>
          <w:color w:val="000000"/>
        </w:rPr>
        <w:t xml:space="preserve"> methods in </w:t>
      </w:r>
      <w:hyperlink r:id="rId46">
        <w:r>
          <w:rPr>
            <w:rFonts w:ascii="Roboto" w:hAnsi="Roboto"/>
            <w:color w:val="3EA135"/>
          </w:rPr>
          <w:t xml:space="preserve">The </w:t>
        </w:r>
        <w:proofErr w:type="spellStart"/>
        <w:r>
          <w:rPr>
            <w:rFonts w:ascii="Roboto" w:hAnsi="Roboto"/>
            <w:color w:val="3EA135"/>
          </w:rPr>
          <w:t>labelled_spss_survey</w:t>
        </w:r>
        <w:proofErr w:type="spellEnd"/>
        <w:r>
          <w:rPr>
            <w:rFonts w:ascii="Roboto" w:hAnsi="Roboto"/>
            <w:color w:val="3EA135"/>
          </w:rPr>
          <w:t xml:space="preserve"> class vignette.</w:t>
        </w:r>
      </w:hyperlink>
      <w:r>
        <w:rPr>
          <w:rFonts w:ascii="Roboto" w:hAnsi="Roboto"/>
          <w:color w:val="000000"/>
        </w:rPr>
        <w:t>)</w:t>
      </w:r>
    </w:p>
    <w:p w14:paraId="5411BADD"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Please note that the numeric form of these trust</w:t>
      </w:r>
      <w:r>
        <w:rPr>
          <w:rFonts w:ascii="Roboto" w:hAnsi="Roboto"/>
          <w:color w:val="000000"/>
        </w:rPr>
        <w:t xml:space="preserve"> variables is not directly comparable with the numeric averages of the Eurobarometer trust variables, because the middle of the range is at 1.5 and not 0.5.</w:t>
      </w:r>
    </w:p>
    <w:p w14:paraId="5411BADE"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lastRenderedPageBreak/>
        <w:t>harmonized_arabb_waves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mutate_at</w:t>
      </w:r>
      <w:proofErr w:type="spellEnd"/>
      <w:r>
        <w:rPr>
          <w:rFonts w:ascii="Consolas" w:eastAsia="Consolas" w:hAnsi="Consolas" w:cs="Consolas"/>
          <w:color w:val="000000"/>
          <w:sz w:val="22"/>
          <w:szCs w:val="22"/>
          <w:shd w:val="clear" w:color="auto" w:fill="F8F8F8"/>
        </w:rPr>
        <w:t xml:space="preserve"> ( </w:t>
      </w:r>
      <w:r>
        <w:rPr>
          <w:rFonts w:ascii="Consolas" w:eastAsia="Consolas" w:hAnsi="Consolas" w:cs="Consolas"/>
          <w:b/>
          <w:color w:val="204A87"/>
          <w:sz w:val="22"/>
          <w:szCs w:val="22"/>
          <w:shd w:val="clear" w:color="auto" w:fill="F8F8F8"/>
        </w:rPr>
        <w:t>vars</w:t>
      </w:r>
      <w:r>
        <w:rPr>
          <w:rFonts w:ascii="Consolas" w:eastAsia="Consolas" w:hAnsi="Consolas" w:cs="Consolas"/>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starts_with</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"evaluation"</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proofErr w:type="spellStart"/>
      <w:r>
        <w:rPr>
          <w:rFonts w:ascii="Consolas" w:eastAsia="Consolas" w:hAnsi="Consolas" w:cs="Consolas"/>
          <w:b/>
          <w:color w:val="204A87"/>
          <w:sz w:val="22"/>
          <w:szCs w:val="22"/>
          <w:shd w:val="clear" w:color="auto" w:fill="F8F8F8"/>
        </w:rPr>
        <w:t>as_numeric</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weight)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select</w:t>
      </w:r>
      <w:r>
        <w:rPr>
          <w:rFonts w:ascii="Consolas" w:eastAsia="Consolas" w:hAnsi="Consolas" w:cs="Consolas"/>
          <w:color w:val="000000"/>
          <w:sz w:val="22"/>
          <w:szCs w:val="22"/>
          <w:shd w:val="clear" w:color="auto" w:fill="F8F8F8"/>
        </w:rPr>
        <w:t xml:space="preserve"> ( </w:t>
      </w:r>
      <w:r>
        <w:rPr>
          <w:rFonts w:ascii="Consolas" w:eastAsia="Consolas" w:hAnsi="Consolas" w:cs="Consolas"/>
          <w:b/>
          <w:color w:val="CE5C00"/>
          <w:sz w:val="22"/>
          <w:szCs w:val="22"/>
          <w:shd w:val="clear" w:color="auto" w:fill="F8F8F8"/>
        </w:rPr>
        <w:t>-</w:t>
      </w:r>
      <w:proofErr w:type="spellStart"/>
      <w:r>
        <w:rPr>
          <w:rFonts w:ascii="Consolas" w:eastAsia="Consolas" w:hAnsi="Consolas" w:cs="Consolas"/>
          <w:b/>
          <w:color w:val="204A87"/>
          <w:sz w:val="22"/>
          <w:szCs w:val="22"/>
          <w:shd w:val="clear" w:color="auto" w:fill="F8F8F8"/>
        </w:rPr>
        <w:t>all_of</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"weight"</w:t>
      </w:r>
      <w:r>
        <w:rPr>
          <w:rFonts w:ascii="Consolas" w:eastAsia="Consolas" w:hAnsi="Consolas" w:cs="Consolas"/>
          <w:color w:val="000000"/>
          <w:sz w:val="22"/>
          <w:szCs w:val="22"/>
          <w:shd w:val="clear" w:color="auto" w:fill="F8F8F8"/>
        </w:rPr>
        <w:t xml:space="preserve">) )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group_by</w:t>
      </w:r>
      <w:proofErr w:type="spellEnd"/>
      <w:r>
        <w:rPr>
          <w:rFonts w:ascii="Consolas" w:eastAsia="Consolas" w:hAnsi="Consolas" w:cs="Consolas"/>
          <w:color w:val="000000"/>
          <w:sz w:val="22"/>
          <w:szCs w:val="22"/>
          <w:shd w:val="clear" w:color="auto" w:fill="F8F8F8"/>
        </w:rPr>
        <w:t xml:space="preserve"> ( country, id )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summarize_if</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is.numeric</w:t>
      </w:r>
      <w:proofErr w:type="spellEnd"/>
      <w:r>
        <w:rPr>
          <w:rFonts w:ascii="Consolas" w:eastAsia="Consolas" w:hAnsi="Consolas" w:cs="Consolas"/>
          <w:color w:val="000000"/>
          <w:sz w:val="22"/>
          <w:szCs w:val="22"/>
          <w:shd w:val="clear" w:color="auto" w:fill="F8F8F8"/>
        </w:rPr>
        <w:t xml:space="preserve">, mean, </w:t>
      </w:r>
      <w:r>
        <w:rPr>
          <w:rFonts w:ascii="Consolas" w:eastAsia="Consolas" w:hAnsi="Consolas" w:cs="Consolas"/>
          <w:color w:val="204A87"/>
          <w:sz w:val="22"/>
          <w:szCs w:val="22"/>
          <w:shd w:val="clear" w:color="auto" w:fill="F8F8F8"/>
        </w:rPr>
        <w:t>na.rm=</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 xml:space="preserve"> ) </w:t>
      </w:r>
    </w:p>
    <w:p w14:paraId="5411BADF"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And the factor representation, without weighting:</w:t>
      </w:r>
    </w:p>
    <w:p w14:paraId="5411BAE0"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tidyr</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tidyr</w:t>
      </w:r>
      <w:proofErr w:type="spellEnd"/>
      <w:r>
        <w:rPr>
          <w:rFonts w:ascii="Consolas" w:eastAsia="Consolas" w:hAnsi="Consolas" w:cs="Consolas"/>
          <w:i/>
          <w:color w:val="8F5902"/>
          <w:sz w:val="22"/>
          <w:szCs w:val="22"/>
          <w:shd w:val="clear" w:color="auto" w:fill="F8F8F8"/>
        </w:rPr>
        <w:t>::</w:t>
      </w:r>
      <w:proofErr w:type="spellStart"/>
      <w:r>
        <w:rPr>
          <w:rFonts w:ascii="Consolas" w:eastAsia="Consolas" w:hAnsi="Consolas" w:cs="Consolas"/>
          <w:i/>
          <w:color w:val="8F5902"/>
          <w:sz w:val="22"/>
          <w:szCs w:val="22"/>
          <w:shd w:val="clear" w:color="auto" w:fill="F8F8F8"/>
        </w:rPr>
        <w:t>pivot_longer</w:t>
      </w:r>
      <w:proofErr w:type="spellEnd"/>
      <w:r>
        <w:rPr>
          <w:rFonts w:ascii="Consolas" w:eastAsia="Consolas" w:hAnsi="Consolas" w:cs="Consolas"/>
          <w:i/>
          <w:color w:val="8F5902"/>
          <w:sz w:val="22"/>
          <w:szCs w:val="22"/>
          <w:shd w:val="clear" w:color="auto" w:fill="F8F8F8"/>
        </w:rPr>
        <w:t>()</w:t>
      </w:r>
      <w:r>
        <w:rPr>
          <w:rFonts w:ascii="Roboto" w:hAnsi="Roboto"/>
          <w:color w:val="000000"/>
        </w:rPr>
        <w:br/>
      </w:r>
      <w:proofErr w:type="spellStart"/>
      <w:r>
        <w:rPr>
          <w:rFonts w:ascii="Consolas" w:eastAsia="Consolas" w:hAnsi="Consolas" w:cs="Consolas"/>
          <w:color w:val="000000"/>
          <w:sz w:val="22"/>
          <w:szCs w:val="22"/>
          <w:shd w:val="clear" w:color="auto" w:fill="F8F8F8"/>
        </w:rPr>
        <w:t>harmonized_arabb_waves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select</w:t>
      </w:r>
      <w:r>
        <w:rPr>
          <w:rFonts w:ascii="Consolas" w:eastAsia="Consolas" w:hAnsi="Consolas" w:cs="Consolas"/>
          <w:color w:val="000000"/>
          <w:sz w:val="22"/>
          <w:szCs w:val="22"/>
          <w:shd w:val="clear" w:color="auto" w:fill="F8F8F8"/>
        </w:rPr>
        <w:t xml:space="preserve"> ( </w:t>
      </w:r>
      <w:r>
        <w:rPr>
          <w:rFonts w:ascii="Consolas" w:eastAsia="Consolas" w:hAnsi="Consolas" w:cs="Consolas"/>
          <w:b/>
          <w:color w:val="CE5C00"/>
          <w:sz w:val="22"/>
          <w:szCs w:val="22"/>
          <w:shd w:val="clear" w:color="auto" w:fill="F8F8F8"/>
        </w:rPr>
        <w:t>-</w:t>
      </w:r>
      <w:proofErr w:type="spellStart"/>
      <w:r>
        <w:rPr>
          <w:rFonts w:ascii="Consolas" w:eastAsia="Consolas" w:hAnsi="Consolas" w:cs="Consolas"/>
          <w:b/>
          <w:color w:val="204A87"/>
          <w:sz w:val="22"/>
          <w:szCs w:val="22"/>
          <w:shd w:val="clear" w:color="auto" w:fill="F8F8F8"/>
        </w:rPr>
        <w:t>all_of</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"weight"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unique_id_ab_english</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 xml:space="preserve"> (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evaluation_economic_situation</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as_factor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evaluation_economic_situation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pivot_longer</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b/>
          <w:color w:val="204A87"/>
          <w:sz w:val="22"/>
          <w:szCs w:val="22"/>
          <w:shd w:val="clear" w:color="auto" w:fill="F8F8F8"/>
        </w:rPr>
        <w:t>starts_with</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"evaluation"</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names_to</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"indicator"</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values_to</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"valuation"</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group_by</w:t>
      </w:r>
      <w:proofErr w:type="spellEnd"/>
      <w:r>
        <w:rPr>
          <w:rFonts w:ascii="Consolas" w:eastAsia="Consolas" w:hAnsi="Consolas" w:cs="Consolas"/>
          <w:color w:val="000000"/>
          <w:sz w:val="22"/>
          <w:szCs w:val="22"/>
          <w:shd w:val="clear" w:color="auto" w:fill="F8F8F8"/>
        </w:rPr>
        <w:t xml:space="preserve"> ( country, id, valuation )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summarize</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204A87"/>
          <w:sz w:val="22"/>
          <w:szCs w:val="22"/>
          <w:shd w:val="clear" w:color="auto" w:fill="F8F8F8"/>
        </w:rPr>
        <w:t>n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n</w:t>
      </w:r>
      <w:r>
        <w:rPr>
          <w:rFonts w:ascii="Consolas" w:eastAsia="Consolas" w:hAnsi="Consolas" w:cs="Consolas"/>
          <w:color w:val="000000"/>
          <w:sz w:val="22"/>
          <w:szCs w:val="22"/>
          <w:shd w:val="clear" w:color="auto" w:fill="F8F8F8"/>
        </w:rPr>
        <w:t xml:space="preserve">() ) </w:t>
      </w:r>
    </w:p>
    <w:p w14:paraId="5411BAE1" w14:textId="77777777" w:rsidR="0089756D" w:rsidRDefault="00B80FE6">
      <w:pPr>
        <w:pStyle w:val="Heading1"/>
      </w:pPr>
      <w:r>
        <w:lastRenderedPageBreak/>
        <w:br w:type="page"/>
      </w:r>
      <w:bookmarkStart w:id="254" w:name="bookmark=id.1y810tw" w:colFirst="0" w:colLast="0"/>
      <w:bookmarkEnd w:id="254"/>
      <w:r>
        <w:lastRenderedPageBreak/>
        <w:t>Planned Outcomes</w:t>
      </w:r>
    </w:p>
    <w:p w14:paraId="5411BAE2" w14:textId="77777777" w:rsidR="0089756D" w:rsidRDefault="00B80FE6">
      <w:pPr>
        <w:pStyle w:val="Heading2"/>
      </w:pPr>
      <w:bookmarkStart w:id="255" w:name="bookmark=id.4i7ojhp" w:colFirst="0" w:colLast="0"/>
      <w:bookmarkEnd w:id="255"/>
      <w:r>
        <w:t>Creating Harmonized Datasets</w:t>
      </w:r>
    </w:p>
    <w:sdt>
      <w:sdtPr>
        <w:tag w:val="goog_rdk_265"/>
        <w:id w:val="-74894080"/>
      </w:sdtPr>
      <w:sdtEndPr/>
      <w:sdtContent>
        <w:p w14:paraId="5411BAE3" w14:textId="77777777" w:rsidR="0089756D" w:rsidRDefault="00B80FE6">
          <w:pPr>
            <w:pBdr>
              <w:top w:val="nil"/>
              <w:left w:val="nil"/>
              <w:bottom w:val="nil"/>
              <w:right w:val="nil"/>
              <w:between w:val="nil"/>
            </w:pBdr>
            <w:spacing w:before="180" w:after="180"/>
            <w:rPr>
              <w:del w:id="256" w:author="Zuzana Gombikova" w:date="2020-09-20T18:04:00Z"/>
              <w:rFonts w:ascii="Roboto" w:hAnsi="Roboto"/>
              <w:color w:val="000000"/>
            </w:rPr>
          </w:pPr>
          <w:r>
            <w:rPr>
              <w:rFonts w:ascii="Roboto" w:hAnsi="Roboto"/>
              <w:color w:val="000000"/>
            </w:rPr>
            <w:t xml:space="preserve">We have not started working on this. </w:t>
          </w:r>
          <w:sdt>
            <w:sdtPr>
              <w:tag w:val="goog_rdk_259"/>
              <w:id w:val="1328101593"/>
            </w:sdtPr>
            <w:sdtEndPr/>
            <w:sdtContent>
              <w:ins w:id="257" w:author="Zuzana Gombikova" w:date="2020-09-20T18:03:00Z">
                <w:r>
                  <w:rPr>
                    <w:rFonts w:ascii="Roboto" w:hAnsi="Roboto"/>
                    <w:color w:val="000000"/>
                  </w:rPr>
                  <w:t xml:space="preserve">Before we can start working on this </w:t>
                </w:r>
                <w:proofErr w:type="spellStart"/>
                <w:r>
                  <w:rPr>
                    <w:rFonts w:ascii="Roboto" w:hAnsi="Roboto"/>
                    <w:color w:val="000000"/>
                  </w:rPr>
                  <w:t>the</w:t>
                </w:r>
              </w:ins>
            </w:sdtContent>
          </w:sdt>
          <w:sdt>
            <w:sdtPr>
              <w:tag w:val="goog_rdk_260"/>
              <w:id w:val="563155008"/>
            </w:sdtPr>
            <w:sdtEndPr/>
            <w:sdtContent>
              <w:del w:id="258" w:author="Zuzana Gombikova" w:date="2020-09-20T18:03:00Z">
                <w:r>
                  <w:rPr>
                    <w:rFonts w:ascii="Roboto" w:hAnsi="Roboto"/>
                    <w:color w:val="000000"/>
                  </w:rPr>
                  <w:delText xml:space="preserve">The 1.3 </w:delText>
                </w:r>
              </w:del>
            </w:sdtContent>
          </w:sdt>
          <w:hyperlink w:anchor="bookmark=id.4d34og8">
            <w:r>
              <w:rPr>
                <w:rFonts w:ascii="Roboto" w:hAnsi="Roboto"/>
                <w:color w:val="3EA135"/>
              </w:rPr>
              <w:t>Desired</w:t>
            </w:r>
            <w:proofErr w:type="spellEnd"/>
            <w:r>
              <w:rPr>
                <w:rFonts w:ascii="Roboto" w:hAnsi="Roboto"/>
                <w:color w:val="3EA135"/>
              </w:rPr>
              <w:t xml:space="preserve"> outputs</w:t>
            </w:r>
          </w:hyperlink>
          <w:r>
            <w:rPr>
              <w:rFonts w:ascii="Roboto" w:hAnsi="Roboto"/>
              <w:color w:val="000000"/>
            </w:rPr>
            <w:t xml:space="preserve"> ha</w:t>
          </w:r>
          <w:sdt>
            <w:sdtPr>
              <w:tag w:val="goog_rdk_261"/>
              <w:id w:val="-1110430843"/>
            </w:sdtPr>
            <w:sdtEndPr/>
            <w:sdtContent>
              <w:ins w:id="259" w:author="Zuzana Gombikova" w:date="2020-09-20T18:04:00Z">
                <w:r>
                  <w:rPr>
                    <w:rFonts w:ascii="Roboto" w:hAnsi="Roboto"/>
                    <w:color w:val="000000"/>
                  </w:rPr>
                  <w:t>ve</w:t>
                </w:r>
              </w:ins>
            </w:sdtContent>
          </w:sdt>
          <w:sdt>
            <w:sdtPr>
              <w:tag w:val="goog_rdk_262"/>
              <w:id w:val="-388103236"/>
            </w:sdtPr>
            <w:sdtEndPr/>
            <w:sdtContent>
              <w:del w:id="260" w:author="Zuzana Gombikova" w:date="2020-09-20T18:04:00Z">
                <w:r>
                  <w:rPr>
                    <w:rFonts w:ascii="Roboto" w:hAnsi="Roboto"/>
                    <w:color w:val="000000"/>
                  </w:rPr>
                  <w:delText>s</w:delText>
                </w:r>
              </w:del>
            </w:sdtContent>
          </w:sdt>
          <w:r>
            <w:rPr>
              <w:rFonts w:ascii="Roboto" w:hAnsi="Roboto"/>
              <w:color w:val="000000"/>
            </w:rPr>
            <w:t xml:space="preserve"> to be </w:t>
          </w:r>
          <w:proofErr w:type="spellStart"/>
          <w:r>
            <w:rPr>
              <w:rFonts w:ascii="Roboto" w:hAnsi="Roboto"/>
              <w:color w:val="000000"/>
            </w:rPr>
            <w:t>finalized</w:t>
          </w:r>
          <w:sdt>
            <w:sdtPr>
              <w:tag w:val="goog_rdk_263"/>
              <w:id w:val="-1656600652"/>
            </w:sdtPr>
            <w:sdtEndPr/>
            <w:sdtContent>
              <w:ins w:id="261" w:author="Zuzana Gombikova" w:date="2020-09-20T18:04:00Z">
                <w:r>
                  <w:rPr>
                    <w:rFonts w:ascii="Roboto" w:hAnsi="Roboto"/>
                    <w:color w:val="000000"/>
                  </w:rPr>
                  <w:t>.</w:t>
                </w:r>
              </w:ins>
            </w:sdtContent>
          </w:sdt>
          <w:sdt>
            <w:sdtPr>
              <w:tag w:val="goog_rdk_264"/>
              <w:id w:val="513120873"/>
            </w:sdtPr>
            <w:sdtEndPr/>
            <w:sdtContent>
              <w:del w:id="262" w:author="Zuzana Gombikova" w:date="2020-09-20T18:04:00Z">
                <w:r>
                  <w:rPr>
                    <w:rFonts w:ascii="Roboto" w:hAnsi="Roboto"/>
                    <w:color w:val="000000"/>
                  </w:rPr>
                  <w:delText xml:space="preserve"> and then we will start working on this.</w:delText>
                </w:r>
              </w:del>
            </w:sdtContent>
          </w:sdt>
        </w:p>
      </w:sdtContent>
    </w:sdt>
    <w:bookmarkStart w:id="263" w:name="bookmark=id.2xcytpi" w:colFirst="0" w:colLast="0" w:displacedByCustomXml="next"/>
    <w:bookmarkEnd w:id="263" w:displacedByCustomXml="next"/>
    <w:sdt>
      <w:sdtPr>
        <w:tag w:val="goog_rdk_267"/>
        <w:id w:val="-482925796"/>
      </w:sdtPr>
      <w:sdtEndPr/>
      <w:sdtContent>
        <w:p w14:paraId="5411BAE4" w14:textId="77777777" w:rsidR="0089756D" w:rsidRDefault="00B80FE6" w:rsidP="0089756D">
          <w:pPr>
            <w:pBdr>
              <w:top w:val="nil"/>
              <w:left w:val="nil"/>
              <w:bottom w:val="nil"/>
              <w:right w:val="nil"/>
              <w:between w:val="nil"/>
            </w:pBdr>
            <w:spacing w:before="180" w:after="180"/>
            <w:pPrChange w:id="264" w:author="Zuzana Gombikova" w:date="2020-09-20T18:04:00Z">
              <w:pPr>
                <w:pStyle w:val="Heading2"/>
              </w:pPr>
            </w:pPrChange>
          </w:pPr>
          <w:sdt>
            <w:sdtPr>
              <w:tag w:val="goog_rdk_266"/>
              <w:id w:val="-1752035490"/>
            </w:sdtPr>
            <w:sdtEndPr/>
            <w:sdtContent>
              <w:r>
                <w:rPr>
                  <w:rFonts w:ascii="Calibri" w:eastAsia="Calibri" w:hAnsi="Calibri" w:cs="Calibri"/>
                  <w:b/>
                  <w:color w:val="3EA135"/>
                  <w:sz w:val="32"/>
                  <w:szCs w:val="32"/>
                  <w:rPrChange w:id="265" w:author="Zuzana Gombikova" w:date="2020-09-20T18:04:00Z">
                    <w:rPr>
                      <w:b w:val="0"/>
                      <w:bCs w:val="0"/>
                    </w:rPr>
                  </w:rPrChange>
                </w:rPr>
                <w:t>Comparison</w:t>
              </w:r>
              <w:proofErr w:type="spellEnd"/>
              <w:r>
                <w:rPr>
                  <w:rFonts w:ascii="Calibri" w:eastAsia="Calibri" w:hAnsi="Calibri" w:cs="Calibri"/>
                  <w:b/>
                  <w:color w:val="3EA135"/>
                  <w:sz w:val="32"/>
                  <w:szCs w:val="32"/>
                  <w:rPrChange w:id="266" w:author="Zuzana Gombikova" w:date="2020-09-20T18:04:00Z">
                    <w:rPr>
                      <w:b w:val="0"/>
                      <w:bCs w:val="0"/>
                    </w:rPr>
                  </w:rPrChange>
                </w:rPr>
                <w:t xml:space="preserve"> with </w:t>
              </w:r>
              <w:proofErr w:type="spellStart"/>
              <w:r>
                <w:rPr>
                  <w:rFonts w:ascii="Calibri" w:eastAsia="Calibri" w:hAnsi="Calibri" w:cs="Calibri"/>
                  <w:b/>
                  <w:color w:val="3EA135"/>
                  <w:sz w:val="32"/>
                  <w:szCs w:val="32"/>
                  <w:rPrChange w:id="267" w:author="Zuzana Gombikova" w:date="2020-09-20T18:04:00Z">
                    <w:rPr>
                      <w:b w:val="0"/>
                      <w:bCs w:val="0"/>
                    </w:rPr>
                  </w:rPrChange>
                </w:rPr>
                <w:t>Afrobarometer</w:t>
              </w:r>
              <w:proofErr w:type="spellEnd"/>
            </w:sdtContent>
          </w:sdt>
        </w:p>
      </w:sdtContent>
    </w:sdt>
    <w:p w14:paraId="5411BAE5"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See @rep (outcome-</w:t>
      </w:r>
      <w:proofErr w:type="spellStart"/>
      <w:r>
        <w:rPr>
          <w:rFonts w:ascii="Roboto" w:hAnsi="Roboto"/>
          <w:color w:val="000000"/>
        </w:rPr>
        <w:t>afrobarometer</w:t>
      </w:r>
      <w:proofErr w:type="spellEnd"/>
      <w:r>
        <w:rPr>
          <w:rFonts w:ascii="Roboto" w:hAnsi="Roboto"/>
          <w:color w:val="000000"/>
        </w:rPr>
        <w:t xml:space="preserve">) </w:t>
      </w:r>
      <w:hyperlink w:anchor="bookmark=id.3rdcrjn">
        <w:r>
          <w:rPr>
            <w:rFonts w:ascii="Roboto" w:hAnsi="Roboto"/>
            <w:color w:val="3EA135"/>
          </w:rPr>
          <w:t xml:space="preserve">Comparison with </w:t>
        </w:r>
        <w:proofErr w:type="spellStart"/>
        <w:r>
          <w:rPr>
            <w:rFonts w:ascii="Roboto" w:hAnsi="Roboto"/>
            <w:color w:val="3EA135"/>
          </w:rPr>
          <w:t>Afrobarometer</w:t>
        </w:r>
        <w:proofErr w:type="spellEnd"/>
      </w:hyperlink>
    </w:p>
    <w:p w14:paraId="5411BAE6" w14:textId="77777777" w:rsidR="0089756D" w:rsidRDefault="00B80FE6">
      <w:pPr>
        <w:pStyle w:val="Heading2"/>
      </w:pPr>
      <w:bookmarkStart w:id="268" w:name="bookmark=id.1ci93xb" w:colFirst="0" w:colLast="0"/>
      <w:bookmarkEnd w:id="268"/>
      <w:r>
        <w:t>Comparison with Eurobarometer</w:t>
      </w:r>
    </w:p>
    <w:p w14:paraId="5411BAE7"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See @rep (outcome-</w:t>
      </w:r>
      <w:proofErr w:type="spellStart"/>
      <w:r>
        <w:rPr>
          <w:rFonts w:ascii="Roboto" w:hAnsi="Roboto"/>
          <w:color w:val="000000"/>
        </w:rPr>
        <w:t>eurobarometer</w:t>
      </w:r>
      <w:proofErr w:type="spellEnd"/>
      <w:r>
        <w:rPr>
          <w:rFonts w:ascii="Roboto" w:hAnsi="Roboto"/>
          <w:color w:val="000000"/>
        </w:rPr>
        <w:t xml:space="preserve">) </w:t>
      </w:r>
      <w:hyperlink w:anchor="bookmark=id.26in1rg">
        <w:r>
          <w:rPr>
            <w:rFonts w:ascii="Roboto" w:hAnsi="Roboto"/>
            <w:color w:val="3EA135"/>
          </w:rPr>
          <w:t>Comparison with Eurobarometer</w:t>
        </w:r>
      </w:hyperlink>
    </w:p>
    <w:p w14:paraId="5411BAE8" w14:textId="77777777" w:rsidR="0089756D" w:rsidRDefault="00B80FE6">
      <w:pPr>
        <w:pStyle w:val="Heading2"/>
      </w:pPr>
      <w:bookmarkStart w:id="269" w:name="bookmark=id.3whwml4" w:colFirst="0" w:colLast="0"/>
      <w:bookmarkEnd w:id="269"/>
      <w:r>
        <w:t>Technical Report</w:t>
      </w:r>
    </w:p>
    <w:p w14:paraId="5411BAE9"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We believe that the tutorial, the larger </w:t>
      </w:r>
      <w:r>
        <w:rPr>
          <w:rFonts w:ascii="Roboto" w:hAnsi="Roboto"/>
          <w:b/>
          <w:color w:val="000000"/>
        </w:rPr>
        <w:t>Harmonized Arab Barometer files</w:t>
      </w:r>
      <w:r>
        <w:rPr>
          <w:rFonts w:ascii="Roboto" w:hAnsi="Roboto"/>
          <w:color w:val="000000"/>
        </w:rPr>
        <w:t xml:space="preserve">, two more experimental use cases to </w:t>
      </w:r>
      <w:proofErr w:type="spellStart"/>
      <w:r>
        <w:rPr>
          <w:rFonts w:ascii="Roboto" w:hAnsi="Roboto"/>
          <w:color w:val="000000"/>
        </w:rPr>
        <w:t>created</w:t>
      </w:r>
      <w:proofErr w:type="spellEnd"/>
      <w:r>
        <w:rPr>
          <w:rFonts w:ascii="Roboto" w:hAnsi="Roboto"/>
          <w:color w:val="000000"/>
        </w:rPr>
        <w:t xml:space="preserve"> an Arab Barometer / </w:t>
      </w:r>
      <w:proofErr w:type="spellStart"/>
      <w:r>
        <w:rPr>
          <w:rFonts w:ascii="Roboto" w:hAnsi="Roboto"/>
          <w:color w:val="000000"/>
        </w:rPr>
        <w:t>Afrobarometer</w:t>
      </w:r>
      <w:proofErr w:type="spellEnd"/>
      <w:r>
        <w:rPr>
          <w:rFonts w:ascii="Roboto" w:hAnsi="Roboto"/>
          <w:color w:val="000000"/>
        </w:rPr>
        <w:t xml:space="preserve"> and Arab Barometer</w:t>
      </w:r>
      <w:sdt>
        <w:sdtPr>
          <w:tag w:val="goog_rdk_268"/>
          <w:id w:val="824702707"/>
        </w:sdtPr>
        <w:sdtEndPr/>
        <w:sdtContent>
          <w:ins w:id="270" w:author="Zuzana Gombikova" w:date="2020-09-20T18:26:00Z">
            <w:r>
              <w:rPr>
                <w:rFonts w:ascii="Roboto" w:hAnsi="Roboto"/>
                <w:color w:val="000000"/>
              </w:rPr>
              <w:t xml:space="preserve"> </w:t>
            </w:r>
          </w:ins>
        </w:sdtContent>
      </w:sdt>
      <w:r>
        <w:rPr>
          <w:rFonts w:ascii="Roboto" w:hAnsi="Roboto"/>
          <w:color w:val="000000"/>
        </w:rPr>
        <w:t>/</w:t>
      </w:r>
      <w:sdt>
        <w:sdtPr>
          <w:tag w:val="goog_rdk_269"/>
          <w:id w:val="680623996"/>
        </w:sdtPr>
        <w:sdtEndPr/>
        <w:sdtContent>
          <w:ins w:id="271" w:author="Zuzana Gombikova" w:date="2020-09-20T18:26:00Z">
            <w:r>
              <w:rPr>
                <w:rFonts w:ascii="Roboto" w:hAnsi="Roboto"/>
                <w:color w:val="000000"/>
              </w:rPr>
              <w:t xml:space="preserve"> </w:t>
            </w:r>
          </w:ins>
        </w:sdtContent>
      </w:sdt>
      <w:r>
        <w:rPr>
          <w:rFonts w:ascii="Roboto" w:hAnsi="Roboto"/>
          <w:color w:val="000000"/>
        </w:rPr>
        <w:t>Eurobarometer joined, harmonized dataset will lead to enough conclusions, and hopefully datasets that have their own scientific value.</w:t>
      </w:r>
    </w:p>
    <w:p w14:paraId="5411BAEA"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Because Daniel’s </w:t>
      </w:r>
      <w:sdt>
        <w:sdtPr>
          <w:tag w:val="goog_rdk_270"/>
          <w:id w:val="134998906"/>
        </w:sdtPr>
        <w:sdtEndPr/>
        <w:sdtContent>
          <w:del w:id="272" w:author="Zuzana Gombikova" w:date="2020-09-20T18:05:00Z">
            <w:r>
              <w:rPr>
                <w:rFonts w:ascii="Roboto" w:hAnsi="Roboto"/>
                <w:color w:val="000000"/>
              </w:rPr>
              <w:delText>has a</w:delText>
            </w:r>
          </w:del>
        </w:sdtContent>
      </w:sdt>
      <w:sdt>
        <w:sdtPr>
          <w:tag w:val="goog_rdk_271"/>
          <w:id w:val="437342362"/>
        </w:sdtPr>
        <w:sdtEndPr/>
        <w:sdtContent>
          <w:del w:id="273" w:author="Zuzana Gombikova" w:date="2020-09-20T18:05:00Z">
            <w:r>
              <w:rPr>
                <w:rFonts w:ascii="Roboto" w:hAnsi="Roboto"/>
                <w:color w:val="000000"/>
              </w:rPr>
              <w:delText xml:space="preserve"> </w:delText>
            </w:r>
          </w:del>
        </w:sdtContent>
      </w:sdt>
      <w:r>
        <w:rPr>
          <w:rFonts w:ascii="Roboto" w:hAnsi="Roboto"/>
          <w:color w:val="000000"/>
        </w:rPr>
        <w:t xml:space="preserve">validation deadline with the TU Delft Validation Lab (see </w:t>
      </w:r>
      <w:hyperlink w:anchor="bookmark=id.49x2ik5">
        <w:r>
          <w:rPr>
            <w:rFonts w:ascii="Roboto" w:hAnsi="Roboto"/>
            <w:color w:val="3EA135"/>
          </w:rPr>
          <w:t>disclosures</w:t>
        </w:r>
      </w:hyperlink>
      <w:r>
        <w:rPr>
          <w:rFonts w:ascii="Roboto" w:hAnsi="Roboto"/>
          <w:color w:val="000000"/>
        </w:rPr>
        <w:t xml:space="preserve"> below), provided his team gets there, is around 15 November </w:t>
      </w:r>
      <w:sdt>
        <w:sdtPr>
          <w:tag w:val="goog_rdk_272"/>
          <w:id w:val="-2060082628"/>
        </w:sdtPr>
        <w:sdtEndPr/>
        <w:sdtContent>
          <w:ins w:id="274" w:author="Zuzana Gombikova" w:date="2020-09-20T18:16:00Z">
            <w:r>
              <w:rPr>
                <w:rFonts w:ascii="Roboto" w:hAnsi="Roboto"/>
                <w:color w:val="000000"/>
              </w:rPr>
              <w:t>2020</w:t>
            </w:r>
          </w:ins>
        </w:sdtContent>
      </w:sdt>
      <w:sdt>
        <w:sdtPr>
          <w:tag w:val="goog_rdk_273"/>
          <w:id w:val="921368498"/>
        </w:sdtPr>
        <w:sdtEndPr/>
        <w:sdtContent>
          <w:del w:id="275" w:author="Zuzana Gombikova" w:date="2020-09-20T18:16:00Z">
            <w:r>
              <w:rPr>
                <w:rFonts w:ascii="Roboto" w:hAnsi="Roboto"/>
                <w:color w:val="000000"/>
              </w:rPr>
              <w:delText>15</w:delText>
            </w:r>
          </w:del>
        </w:sdtContent>
      </w:sdt>
      <w:r>
        <w:rPr>
          <w:rFonts w:ascii="Roboto" w:hAnsi="Roboto"/>
          <w:color w:val="000000"/>
        </w:rPr>
        <w:t xml:space="preserve">, we would like to </w:t>
      </w:r>
      <w:sdt>
        <w:sdtPr>
          <w:tag w:val="goog_rdk_274"/>
          <w:id w:val="-883105636"/>
        </w:sdtPr>
        <w:sdtEndPr/>
        <w:sdtContent>
          <w:del w:id="276" w:author="Zuzana Gombikova" w:date="2020-09-20T18:05:00Z">
            <w:r>
              <w:rPr>
                <w:rFonts w:ascii="Roboto" w:hAnsi="Roboto"/>
                <w:color w:val="000000"/>
              </w:rPr>
              <w:delText xml:space="preserve">have </w:delText>
            </w:r>
          </w:del>
        </w:sdtContent>
      </w:sdt>
      <w:r>
        <w:rPr>
          <w:rFonts w:ascii="Roboto" w:hAnsi="Roboto"/>
          <w:color w:val="000000"/>
        </w:rPr>
        <w:t>finalize the Technical Reports by early November.</w:t>
      </w:r>
    </w:p>
    <w:p w14:paraId="5411BAEB" w14:textId="77777777" w:rsidR="0089756D" w:rsidRDefault="00B80FE6">
      <w:pPr>
        <w:pStyle w:val="Heading1"/>
      </w:pPr>
      <w:r>
        <w:lastRenderedPageBreak/>
        <w:br w:type="page"/>
      </w:r>
      <w:bookmarkStart w:id="277" w:name="bookmark=id.2bn6wsx" w:colFirst="0" w:colLast="0"/>
      <w:bookmarkEnd w:id="277"/>
      <w:r>
        <w:lastRenderedPageBreak/>
        <w:t>Annex</w:t>
      </w:r>
    </w:p>
    <w:p w14:paraId="5411BAEC" w14:textId="77777777" w:rsidR="0089756D" w:rsidRDefault="00B80FE6">
      <w:pPr>
        <w:pStyle w:val="Heading2"/>
      </w:pPr>
      <w:bookmarkStart w:id="278" w:name="bookmark=id.qsh70q" w:colFirst="0" w:colLast="0"/>
      <w:bookmarkEnd w:id="278"/>
      <w:r>
        <w:t>Practicalities</w:t>
      </w:r>
    </w:p>
    <w:p w14:paraId="5411BAED"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This document is created in </w:t>
      </w:r>
      <w:hyperlink r:id="rId47">
        <w:proofErr w:type="spellStart"/>
        <w:r>
          <w:rPr>
            <w:rFonts w:ascii="Roboto" w:hAnsi="Roboto"/>
            <w:color w:val="3EA135"/>
          </w:rPr>
          <w:t>RMarkdown</w:t>
        </w:r>
        <w:proofErr w:type="spellEnd"/>
      </w:hyperlink>
      <w:r>
        <w:rPr>
          <w:rFonts w:ascii="Roboto" w:hAnsi="Roboto"/>
          <w:color w:val="000000"/>
        </w:rPr>
        <w:t>.</w:t>
      </w:r>
    </w:p>
    <w:p w14:paraId="5411BAEE"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Markdown is a simple formatting syntax for authoring HTML, PDF, and MS Word documents, or even PowerPoint, iWork Keynote, Google Docs, html, </w:t>
      </w:r>
      <w:proofErr w:type="spellStart"/>
      <w:r>
        <w:rPr>
          <w:rFonts w:ascii="Roboto" w:hAnsi="Roboto"/>
          <w:color w:val="000000"/>
        </w:rPr>
        <w:t>epub</w:t>
      </w:r>
      <w:proofErr w:type="spellEnd"/>
      <w:r>
        <w:rPr>
          <w:rFonts w:ascii="Roboto" w:hAnsi="Roboto"/>
          <w:color w:val="000000"/>
        </w:rPr>
        <w:t xml:space="preserve"> and MOBI books, or various PDF formats conforming journal or book publisher guidelines (with further conversio</w:t>
      </w:r>
      <w:r>
        <w:rPr>
          <w:rFonts w:ascii="Roboto" w:hAnsi="Roboto"/>
          <w:color w:val="000000"/>
        </w:rPr>
        <w:t xml:space="preserve">n steps.) (See </w:t>
      </w:r>
      <w:hyperlink r:id="rId48">
        <w:r>
          <w:rPr>
            <w:rFonts w:ascii="Roboto" w:hAnsi="Roboto"/>
            <w:color w:val="3EA135"/>
          </w:rPr>
          <w:t>The Markdown Guide</w:t>
        </w:r>
      </w:hyperlink>
      <w:r>
        <w:rPr>
          <w:rFonts w:ascii="Roboto" w:hAnsi="Roboto"/>
          <w:color w:val="000000"/>
        </w:rPr>
        <w:t xml:space="preserve">) For more details on using R Markdown see </w:t>
      </w:r>
      <w:hyperlink r:id="rId49">
        <w:r>
          <w:rPr>
            <w:rFonts w:ascii="Roboto" w:hAnsi="Roboto"/>
            <w:color w:val="3EA135"/>
          </w:rPr>
          <w:t>http://rmarkdown.rstudio.com</w:t>
        </w:r>
      </w:hyperlink>
      <w:r>
        <w:rPr>
          <w:rFonts w:ascii="Roboto" w:hAnsi="Roboto"/>
          <w:color w:val="000000"/>
        </w:rPr>
        <w:t>.</w:t>
      </w:r>
    </w:p>
    <w:p w14:paraId="5411BAEF" w14:textId="77777777" w:rsidR="0089756D" w:rsidRDefault="00B80FE6">
      <w:pPr>
        <w:pBdr>
          <w:top w:val="nil"/>
          <w:left w:val="nil"/>
          <w:bottom w:val="nil"/>
          <w:right w:val="nil"/>
          <w:between w:val="nil"/>
        </w:pBdr>
        <w:spacing w:before="180" w:after="180"/>
        <w:rPr>
          <w:rFonts w:ascii="Roboto" w:hAnsi="Roboto"/>
          <w:color w:val="000000"/>
        </w:rPr>
      </w:pPr>
      <w:proofErr w:type="spellStart"/>
      <w:r>
        <w:rPr>
          <w:rFonts w:ascii="Roboto" w:hAnsi="Roboto"/>
          <w:color w:val="000000"/>
        </w:rPr>
        <w:t>R</w:t>
      </w:r>
      <w:sdt>
        <w:sdtPr>
          <w:tag w:val="goog_rdk_275"/>
          <w:id w:val="569851986"/>
        </w:sdtPr>
        <w:sdtEndPr/>
        <w:sdtContent>
          <w:ins w:id="279" w:author="Zuzana Gombikova" w:date="2020-09-20T18:05:00Z">
            <w:r>
              <w:rPr>
                <w:rFonts w:ascii="Roboto" w:hAnsi="Roboto"/>
                <w:color w:val="000000"/>
              </w:rPr>
              <w:t>M</w:t>
            </w:r>
          </w:ins>
        </w:sdtContent>
      </w:sdt>
      <w:sdt>
        <w:sdtPr>
          <w:tag w:val="goog_rdk_276"/>
          <w:id w:val="-612431782"/>
        </w:sdtPr>
        <w:sdtEndPr/>
        <w:sdtContent>
          <w:del w:id="280" w:author="Zuzana Gombikova" w:date="2020-09-20T18:05:00Z">
            <w:r>
              <w:rPr>
                <w:rFonts w:ascii="Roboto" w:hAnsi="Roboto"/>
                <w:color w:val="000000"/>
              </w:rPr>
              <w:delText>m</w:delText>
            </w:r>
          </w:del>
        </w:sdtContent>
      </w:sdt>
      <w:r>
        <w:rPr>
          <w:rFonts w:ascii="Roboto" w:hAnsi="Roboto"/>
          <w:color w:val="000000"/>
        </w:rPr>
        <w:t>arkdown</w:t>
      </w:r>
      <w:proofErr w:type="spellEnd"/>
      <w:r>
        <w:rPr>
          <w:rFonts w:ascii="Roboto" w:hAnsi="Roboto"/>
          <w:color w:val="000000"/>
        </w:rPr>
        <w:t xml:space="preserve"> is special</w:t>
      </w:r>
      <w:sdt>
        <w:sdtPr>
          <w:tag w:val="goog_rdk_277"/>
          <w:id w:val="-1564487348"/>
        </w:sdtPr>
        <w:sdtEndPr/>
        <w:sdtContent>
          <w:ins w:id="281" w:author="Zuzana Gombikova" w:date="2020-09-20T18:05:00Z">
            <w:r>
              <w:rPr>
                <w:rFonts w:ascii="Roboto" w:hAnsi="Roboto"/>
                <w:color w:val="000000"/>
              </w:rPr>
              <w:t>,</w:t>
            </w:r>
          </w:ins>
        </w:sdtContent>
      </w:sdt>
      <w:r>
        <w:rPr>
          <w:rFonts w:ascii="Roboto" w:hAnsi="Roboto"/>
          <w:color w:val="000000"/>
        </w:rPr>
        <w:t xml:space="preserve"> because it allows the insertion of little code snippets in the R, Python or C++ language, and the insertion of Latex tables or html elements. If you do not write code, you can just ignore these </w:t>
      </w:r>
      <w:sdt>
        <w:sdtPr>
          <w:tag w:val="goog_rdk_278"/>
          <w:id w:val="-873917336"/>
        </w:sdtPr>
        <w:sdtEndPr/>
        <w:sdtContent>
          <w:ins w:id="282" w:author="Zuzana Gombikova" w:date="2020-09-20T18:05:00Z">
            <w:r>
              <w:rPr>
                <w:rFonts w:ascii="Roboto" w:hAnsi="Roboto"/>
                <w:color w:val="000000"/>
              </w:rPr>
              <w:t>so-called</w:t>
            </w:r>
          </w:ins>
        </w:sdtContent>
      </w:sdt>
      <w:sdt>
        <w:sdtPr>
          <w:tag w:val="goog_rdk_279"/>
          <w:id w:val="813145238"/>
        </w:sdtPr>
        <w:sdtEndPr/>
        <w:sdtContent>
          <w:del w:id="283" w:author="Zuzana Gombikova" w:date="2020-09-20T18:05:00Z">
            <w:r>
              <w:rPr>
                <w:rFonts w:ascii="Roboto" w:hAnsi="Roboto"/>
                <w:color w:val="000000"/>
              </w:rPr>
              <w:delText>so called</w:delText>
            </w:r>
          </w:del>
        </w:sdtContent>
      </w:sdt>
      <w:r>
        <w:rPr>
          <w:rFonts w:ascii="Roboto" w:hAnsi="Roboto"/>
          <w:color w:val="000000"/>
        </w:rPr>
        <w:t xml:space="preserve"> chunks in the text. The markdown text </w:t>
      </w:r>
      <w:r>
        <w:rPr>
          <w:rFonts w:ascii="Roboto" w:hAnsi="Roboto"/>
          <w:color w:val="000000"/>
        </w:rPr>
        <w:t>is just a simple text file where formatting is made with explicit text symbols.</w:t>
      </w:r>
    </w:p>
    <w:p w14:paraId="5411BAF0"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easiest to work with markdown or </w:t>
      </w:r>
      <w:proofErr w:type="spellStart"/>
      <w:r>
        <w:rPr>
          <w:rFonts w:ascii="Roboto" w:hAnsi="Roboto"/>
          <w:color w:val="000000"/>
        </w:rPr>
        <w:t>R</w:t>
      </w:r>
      <w:sdt>
        <w:sdtPr>
          <w:tag w:val="goog_rdk_280"/>
          <w:id w:val="2005629429"/>
        </w:sdtPr>
        <w:sdtEndPr/>
        <w:sdtContent>
          <w:ins w:id="284" w:author="Zuzana Gombikova" w:date="2020-09-20T18:06:00Z">
            <w:r>
              <w:rPr>
                <w:rFonts w:ascii="Roboto" w:hAnsi="Roboto"/>
                <w:color w:val="000000"/>
              </w:rPr>
              <w:t>M</w:t>
            </w:r>
          </w:ins>
        </w:sdtContent>
      </w:sdt>
      <w:sdt>
        <w:sdtPr>
          <w:tag w:val="goog_rdk_281"/>
          <w:id w:val="289010228"/>
        </w:sdtPr>
        <w:sdtEndPr/>
        <w:sdtContent>
          <w:del w:id="285" w:author="Zuzana Gombikova" w:date="2020-09-20T18:06:00Z">
            <w:r>
              <w:rPr>
                <w:rFonts w:ascii="Roboto" w:hAnsi="Roboto"/>
                <w:color w:val="000000"/>
              </w:rPr>
              <w:delText>m</w:delText>
            </w:r>
          </w:del>
        </w:sdtContent>
      </w:sdt>
      <w:r>
        <w:rPr>
          <w:rFonts w:ascii="Roboto" w:hAnsi="Roboto"/>
          <w:color w:val="000000"/>
        </w:rPr>
        <w:t>arkdown</w:t>
      </w:r>
      <w:proofErr w:type="spellEnd"/>
      <w:r>
        <w:rPr>
          <w:rFonts w:ascii="Roboto" w:hAnsi="Roboto"/>
          <w:color w:val="000000"/>
        </w:rPr>
        <w:t xml:space="preserve"> documents is </w:t>
      </w:r>
      <w:hyperlink r:id="rId50">
        <w:proofErr w:type="spellStart"/>
        <w:r>
          <w:rPr>
            <w:rFonts w:ascii="Roboto" w:hAnsi="Roboto"/>
            <w:color w:val="3EA135"/>
          </w:rPr>
          <w:t>Rstudio</w:t>
        </w:r>
        <w:proofErr w:type="spellEnd"/>
      </w:hyperlink>
      <w:r>
        <w:rPr>
          <w:rFonts w:ascii="Roboto" w:hAnsi="Roboto"/>
          <w:color w:val="000000"/>
        </w:rPr>
        <w:t>. It is an</w:t>
      </w:r>
      <w:sdt>
        <w:sdtPr>
          <w:tag w:val="goog_rdk_282"/>
          <w:id w:val="659508132"/>
        </w:sdtPr>
        <w:sdtEndPr/>
        <w:sdtContent>
          <w:del w:id="286" w:author="Zuzana Gombikova" w:date="2020-09-20T18:06:00Z">
            <w:r>
              <w:rPr>
                <w:rFonts w:ascii="Roboto" w:hAnsi="Roboto"/>
                <w:color w:val="000000"/>
              </w:rPr>
              <w:delText>d</w:delText>
            </w:r>
          </w:del>
        </w:sdtContent>
      </w:sdt>
      <w:r>
        <w:rPr>
          <w:rFonts w:ascii="Roboto" w:hAnsi="Roboto"/>
          <w:color w:val="000000"/>
        </w:rPr>
        <w:t xml:space="preserve"> integrated development environment for programming, and if you do not write code, </w:t>
      </w:r>
      <w:sdt>
        <w:sdtPr>
          <w:tag w:val="goog_rdk_283"/>
          <w:id w:val="943650203"/>
        </w:sdtPr>
        <w:sdtEndPr/>
        <w:sdtContent>
          <w:ins w:id="287" w:author="Zuzana Gombikova" w:date="2020-09-20T18:06:00Z">
            <w:r>
              <w:rPr>
                <w:rFonts w:ascii="Roboto" w:hAnsi="Roboto"/>
                <w:color w:val="000000"/>
              </w:rPr>
              <w:t>then</w:t>
            </w:r>
          </w:ins>
        </w:sdtContent>
      </w:sdt>
      <w:sdt>
        <w:sdtPr>
          <w:tag w:val="goog_rdk_284"/>
          <w:id w:val="-1457323405"/>
        </w:sdtPr>
        <w:sdtEndPr/>
        <w:sdtContent>
          <w:del w:id="288" w:author="Zuzana Gombikova" w:date="2020-09-20T18:06:00Z">
            <w:r>
              <w:rPr>
                <w:rFonts w:ascii="Roboto" w:hAnsi="Roboto"/>
                <w:color w:val="000000"/>
              </w:rPr>
              <w:delText>than</w:delText>
            </w:r>
          </w:del>
        </w:sdtContent>
      </w:sdt>
      <w:r>
        <w:rPr>
          <w:rFonts w:ascii="Roboto" w:hAnsi="Roboto"/>
          <w:color w:val="000000"/>
        </w:rPr>
        <w:t xml:space="preserve"> you will simply ignore most of its functions. Its markdown editor window is simply a markdown word processor that can convert your simple markdown text to vario</w:t>
      </w:r>
      <w:r>
        <w:rPr>
          <w:rFonts w:ascii="Roboto" w:hAnsi="Roboto"/>
          <w:color w:val="000000"/>
        </w:rPr>
        <w:t>us files formats</w:t>
      </w:r>
      <w:sdt>
        <w:sdtPr>
          <w:tag w:val="goog_rdk_285"/>
          <w:id w:val="799571921"/>
        </w:sdtPr>
        <w:sdtEndPr/>
        <w:sdtContent>
          <w:ins w:id="289" w:author="Zuzana Gombikova" w:date="2020-09-20T18:07:00Z">
            <w:r>
              <w:rPr>
                <w:rFonts w:ascii="Roboto" w:hAnsi="Roboto"/>
                <w:color w:val="000000"/>
              </w:rPr>
              <w:t xml:space="preserve">, e.g. Word, html, </w:t>
            </w:r>
            <w:proofErr w:type="spellStart"/>
            <w:r>
              <w:rPr>
                <w:rFonts w:ascii="Roboto" w:hAnsi="Roboto"/>
                <w:color w:val="000000"/>
              </w:rPr>
              <w:t>epub</w:t>
            </w:r>
            <w:proofErr w:type="spellEnd"/>
            <w:r>
              <w:rPr>
                <w:rFonts w:ascii="Roboto" w:hAnsi="Roboto"/>
                <w:color w:val="000000"/>
              </w:rPr>
              <w:t>, PDF or via various converters into many-many file formats in a consistent manner.</w:t>
            </w:r>
          </w:ins>
        </w:sdtContent>
      </w:sdt>
      <w:sdt>
        <w:sdtPr>
          <w:tag w:val="goog_rdk_286"/>
          <w:id w:val="-780417715"/>
        </w:sdtPr>
        <w:sdtEndPr/>
        <w:sdtContent>
          <w:del w:id="290" w:author="Zuzana Gombikova" w:date="2020-09-20T18:07:00Z">
            <w:r>
              <w:rPr>
                <w:rFonts w:ascii="Roboto" w:hAnsi="Roboto"/>
                <w:color w:val="000000"/>
              </w:rPr>
              <w:delText>.</w:delText>
            </w:r>
          </w:del>
        </w:sdtContent>
      </w:sdt>
      <w:r>
        <w:rPr>
          <w:rFonts w:ascii="Roboto" w:hAnsi="Roboto"/>
          <w:color w:val="000000"/>
        </w:rPr>
        <w:t xml:space="preserve"> There are many markdown editors available for free, but RStudio is one of the best, with a good spell checker, and many quick editing functions.</w:t>
      </w:r>
      <w:sdt>
        <w:sdtPr>
          <w:tag w:val="goog_rdk_287"/>
          <w:id w:val="-1914922637"/>
        </w:sdtPr>
        <w:sdtEndPr/>
        <w:sdtContent>
          <w:ins w:id="291" w:author="Zuzana Gombikova" w:date="2020-09-20T18:07:00Z">
            <w:r>
              <w:rPr>
                <w:rFonts w:ascii="Roboto" w:hAnsi="Roboto"/>
                <w:color w:val="000000"/>
              </w:rPr>
              <w:t xml:space="preserve"> If you don't use them, you can simply minimize the window panes that are only used for programming.</w:t>
            </w:r>
          </w:ins>
        </w:sdtContent>
      </w:sdt>
    </w:p>
    <w:p w14:paraId="5411BAF1" w14:textId="77777777" w:rsidR="0089756D" w:rsidRDefault="00B80FE6">
      <w:pPr>
        <w:pBdr>
          <w:top w:val="nil"/>
          <w:left w:val="nil"/>
          <w:bottom w:val="nil"/>
          <w:right w:val="nil"/>
          <w:between w:val="nil"/>
        </w:pBdr>
        <w:spacing w:before="180" w:after="180"/>
        <w:rPr>
          <w:rFonts w:ascii="Roboto" w:hAnsi="Roboto"/>
          <w:color w:val="000000"/>
        </w:rPr>
      </w:pPr>
      <w:sdt>
        <w:sdtPr>
          <w:tag w:val="goog_rdk_289"/>
          <w:id w:val="915904924"/>
        </w:sdtPr>
        <w:sdtEndPr/>
        <w:sdtContent>
          <w:del w:id="292" w:author="Zuzana Gombikova" w:date="2020-09-20T18:07:00Z">
            <w:r>
              <w:rPr>
                <w:rFonts w:ascii="Roboto" w:hAnsi="Roboto"/>
                <w:color w:val="000000"/>
              </w:rPr>
              <w:delText>If you d</w:delText>
            </w:r>
            <w:r>
              <w:rPr>
                <w:rFonts w:ascii="Roboto" w:hAnsi="Roboto"/>
                <w:color w:val="000000"/>
              </w:rPr>
              <w:delText xml:space="preserve">o not write (yet) code, then you can use RStudio simply as a special word processor that allows the conversion of simply, marked up text files into Word, html, epub, PDF or via various converters into many-many file formats in a consistent manner. You can </w:delText>
            </w:r>
            <w:r>
              <w:rPr>
                <w:rFonts w:ascii="Roboto" w:hAnsi="Roboto"/>
                <w:color w:val="000000"/>
              </w:rPr>
              <w:delText>simply minimize the window panes that are only used for programming.</w:delText>
            </w:r>
          </w:del>
        </w:sdtContent>
      </w:sdt>
    </w:p>
    <w:p w14:paraId="5411BAF2"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However, if you do write code,</w:t>
      </w:r>
      <w:sdt>
        <w:sdtPr>
          <w:tag w:val="goog_rdk_290"/>
          <w:id w:val="1551581570"/>
        </w:sdtPr>
        <w:sdtEndPr/>
        <w:sdtContent>
          <w:del w:id="293" w:author="Zuzana Gombikova" w:date="2020-09-20T18:08:00Z">
            <w:r>
              <w:rPr>
                <w:rFonts w:ascii="Roboto" w:hAnsi="Roboto"/>
                <w:color w:val="000000"/>
              </w:rPr>
              <w:delText xml:space="preserve"> </w:delText>
            </w:r>
          </w:del>
        </w:sdtContent>
      </w:sdt>
      <w:sdt>
        <w:sdtPr>
          <w:tag w:val="goog_rdk_291"/>
          <w:id w:val="1300960952"/>
        </w:sdtPr>
        <w:sdtEndPr/>
        <w:sdtContent>
          <w:customXmlInsRangeStart w:id="294" w:author="Zuzana Gombikova" w:date="2020-09-20T18:08:00Z"/>
          <w:sdt>
            <w:sdtPr>
              <w:tag w:val="goog_rdk_292"/>
              <w:id w:val="2020802546"/>
            </w:sdtPr>
            <w:sdtEndPr/>
            <w:sdtContent>
              <w:customXmlInsRangeEnd w:id="294"/>
              <w:ins w:id="295" w:author="Zuzana Gombikova" w:date="2020-09-20T18:08:00Z">
                <w:del w:id="296" w:author="Zuzana Gombikova" w:date="2020-09-20T18:08:00Z">
                  <w:r>
                    <w:rPr>
                      <w:rFonts w:ascii="Roboto" w:hAnsi="Roboto"/>
                      <w:color w:val="000000"/>
                    </w:rPr>
                    <w:delText>then</w:delText>
                  </w:r>
                </w:del>
              </w:ins>
              <w:customXmlInsRangeStart w:id="297" w:author="Zuzana Gombikova" w:date="2020-09-20T18:08:00Z"/>
            </w:sdtContent>
          </w:sdt>
          <w:customXmlInsRangeEnd w:id="297"/>
        </w:sdtContent>
      </w:sdt>
      <w:sdt>
        <w:sdtPr>
          <w:tag w:val="goog_rdk_293"/>
          <w:id w:val="-425572731"/>
        </w:sdtPr>
        <w:sdtEndPr/>
        <w:sdtContent>
          <w:del w:id="298" w:author="Zuzana Gombikova" w:date="2020-09-20T18:08:00Z">
            <w:r>
              <w:rPr>
                <w:rFonts w:ascii="Roboto" w:hAnsi="Roboto"/>
                <w:color w:val="000000"/>
              </w:rPr>
              <w:delText>than</w:delText>
            </w:r>
          </w:del>
        </w:sdtContent>
      </w:sdt>
      <w:r>
        <w:rPr>
          <w:rFonts w:ascii="Roboto" w:hAnsi="Roboto"/>
          <w:color w:val="000000"/>
        </w:rPr>
        <w:t xml:space="preserve"> </w:t>
      </w:r>
      <w:proofErr w:type="spellStart"/>
      <w:r>
        <w:rPr>
          <w:rFonts w:ascii="Roboto" w:hAnsi="Roboto"/>
          <w:color w:val="000000"/>
        </w:rPr>
        <w:t>Rmarkdown</w:t>
      </w:r>
      <w:proofErr w:type="spellEnd"/>
      <w:r>
        <w:rPr>
          <w:rFonts w:ascii="Roboto" w:hAnsi="Roboto"/>
          <w:color w:val="000000"/>
        </w:rPr>
        <w:t xml:space="preserve"> is probably the IDE for data science, because it allows the simultaneous use of little code snippets in the R, Python, C++ and SQL languages, and the insertion of Latex tables or html elements. True, it is mainly an R language IDE, but by enabli</w:t>
      </w:r>
      <w:r>
        <w:rPr>
          <w:rFonts w:ascii="Roboto" w:hAnsi="Roboto"/>
          <w:color w:val="000000"/>
        </w:rPr>
        <w:t xml:space="preserve">ng the use of lower-level, compiled code, and SQL (which is anyway very well harmonized with R’s </w:t>
      </w:r>
      <w:proofErr w:type="spellStart"/>
      <w:r>
        <w:rPr>
          <w:rFonts w:ascii="Roboto" w:hAnsi="Roboto"/>
          <w:color w:val="000000"/>
        </w:rPr>
        <w:t>tidyverse</w:t>
      </w:r>
      <w:proofErr w:type="spellEnd"/>
      <w:r>
        <w:rPr>
          <w:rFonts w:ascii="Roboto" w:hAnsi="Roboto"/>
          <w:color w:val="000000"/>
        </w:rPr>
        <w:t>) you can facilitate teamwork among colleagues who use different languages, or want to use particular open source libraries that are only available in</w:t>
      </w:r>
      <w:r>
        <w:rPr>
          <w:rFonts w:ascii="Roboto" w:hAnsi="Roboto"/>
          <w:color w:val="000000"/>
        </w:rPr>
        <w:t xml:space="preserve"> one of these languages.</w:t>
      </w:r>
    </w:p>
    <w:p w14:paraId="5411BAF3"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When you click the </w:t>
      </w:r>
      <w:r>
        <w:rPr>
          <w:rFonts w:ascii="Roboto" w:hAnsi="Roboto"/>
          <w:b/>
          <w:color w:val="000000"/>
        </w:rPr>
        <w:t>Knit</w:t>
      </w:r>
      <w:r>
        <w:rPr>
          <w:rFonts w:ascii="Roboto" w:hAnsi="Roboto"/>
          <w:color w:val="000000"/>
        </w:rPr>
        <w:t xml:space="preserve"> button in RStudio, a document will be generated that includes both content </w:t>
      </w:r>
      <w:sdt>
        <w:sdtPr>
          <w:tag w:val="goog_rdk_294"/>
          <w:id w:val="-1180899087"/>
        </w:sdtPr>
        <w:sdtEndPr/>
        <w:sdtContent>
          <w:ins w:id="299" w:author="Zuzana Gombikova" w:date="2020-09-20T18:09:00Z">
            <w:r>
              <w:rPr>
                <w:rFonts w:ascii="Roboto" w:hAnsi="Roboto"/>
                <w:color w:val="000000"/>
              </w:rPr>
              <w:t>and</w:t>
            </w:r>
          </w:ins>
        </w:sdtContent>
      </w:sdt>
      <w:sdt>
        <w:sdtPr>
          <w:tag w:val="goog_rdk_295"/>
          <w:id w:val="-1038503454"/>
        </w:sdtPr>
        <w:sdtEndPr/>
        <w:sdtContent>
          <w:del w:id="300" w:author="Zuzana Gombikova" w:date="2020-09-20T18:09:00Z">
            <w:r>
              <w:rPr>
                <w:rFonts w:ascii="Roboto" w:hAnsi="Roboto"/>
                <w:color w:val="000000"/>
              </w:rPr>
              <w:delText xml:space="preserve">as well as </w:delText>
            </w:r>
          </w:del>
        </w:sdtContent>
      </w:sdt>
      <w:sdt>
        <w:sdtPr>
          <w:tag w:val="goog_rdk_296"/>
          <w:id w:val="-1712031099"/>
        </w:sdtPr>
        <w:sdtEndPr/>
        <w:sdtContent>
          <w:ins w:id="301" w:author="Zuzana Gombikova" w:date="2020-09-20T18:09:00Z">
            <w:r>
              <w:rPr>
                <w:rFonts w:ascii="Roboto" w:hAnsi="Roboto"/>
                <w:color w:val="000000"/>
              </w:rPr>
              <w:t xml:space="preserve"> </w:t>
            </w:r>
          </w:ins>
        </w:sdtContent>
      </w:sdt>
      <w:r>
        <w:rPr>
          <w:rFonts w:ascii="Roboto" w:hAnsi="Roboto"/>
          <w:color w:val="000000"/>
        </w:rPr>
        <w:t>the output of any embedded R code chunks within the document</w:t>
      </w:r>
      <w:sdt>
        <w:sdtPr>
          <w:tag w:val="goog_rdk_297"/>
          <w:id w:val="-1451631568"/>
        </w:sdtPr>
        <w:sdtEndPr/>
        <w:sdtContent>
          <w:ins w:id="302" w:author="Zuzana Gombikova" w:date="2020-09-20T18:09:00Z">
            <w:r>
              <w:rPr>
                <w:rFonts w:ascii="Roboto" w:hAnsi="Roboto"/>
                <w:color w:val="000000"/>
              </w:rPr>
              <w:t>.</w:t>
            </w:r>
          </w:ins>
        </w:sdtContent>
      </w:sdt>
      <w:r>
        <w:rPr>
          <w:rFonts w:ascii="Roboto" w:hAnsi="Roboto"/>
          <w:color w:val="000000"/>
        </w:rPr>
        <w:t xml:space="preserve"> </w:t>
      </w:r>
      <w:sdt>
        <w:sdtPr>
          <w:tag w:val="goog_rdk_298"/>
          <w:id w:val="-2046280381"/>
        </w:sdtPr>
        <w:sdtEndPr/>
        <w:sdtContent>
          <w:r>
            <w:rPr>
              <w:b/>
              <w:color w:val="000000"/>
              <w:rPrChange w:id="303" w:author="Zuzana Gombikova" w:date="2020-09-20T18:09:00Z">
                <w:rPr>
                  <w:rFonts w:ascii="Roboto" w:hAnsi="Roboto"/>
                  <w:color w:val="000000"/>
                </w:rPr>
              </w:rPrChange>
            </w:rPr>
            <w:t>Knit</w:t>
          </w:r>
        </w:sdtContent>
      </w:sdt>
      <w:r>
        <w:rPr>
          <w:rFonts w:ascii="Roboto" w:hAnsi="Roboto"/>
          <w:color w:val="000000"/>
        </w:rPr>
        <w:t xml:space="preserve"> offers a dropdown menu of available file formats such as PDF or Html or MS Word. You can embed an R </w:t>
      </w:r>
      <w:r>
        <w:rPr>
          <w:rFonts w:ascii="Consolas" w:eastAsia="Consolas" w:hAnsi="Consolas" w:cs="Consolas"/>
          <w:color w:val="000000"/>
          <w:sz w:val="22"/>
          <w:szCs w:val="22"/>
        </w:rPr>
        <w:t>code chunk</w:t>
      </w:r>
      <w:r>
        <w:rPr>
          <w:rFonts w:ascii="Roboto" w:hAnsi="Roboto"/>
          <w:color w:val="000000"/>
        </w:rPr>
        <w:t xml:space="preserve"> like this:</w:t>
      </w:r>
    </w:p>
    <w:p w14:paraId="5411BAF4"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lastRenderedPageBreak/>
        <w:t>summary</w:t>
      </w:r>
      <w:r>
        <w:rPr>
          <w:rFonts w:ascii="Consolas" w:eastAsia="Consolas" w:hAnsi="Consolas" w:cs="Consolas"/>
          <w:color w:val="000000"/>
          <w:sz w:val="22"/>
          <w:szCs w:val="22"/>
          <w:shd w:val="clear" w:color="auto" w:fill="F8F8F8"/>
        </w:rPr>
        <w:t>(cars)</w:t>
      </w:r>
    </w:p>
    <w:p w14:paraId="5411BAF5"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Again, if you do not write code (yet), you can just simply ignore the chunks. Or, by pressing the play button, you can see what they do.</w:t>
      </w:r>
    </w:p>
    <w:p w14:paraId="5411BAF6"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You can also embed plots, for example:</w:t>
      </w:r>
    </w:p>
    <w:p w14:paraId="5411BAF7" w14:textId="77777777" w:rsidR="0089756D" w:rsidRDefault="00B80FE6">
      <w:pPr>
        <w:pStyle w:val="Heading3"/>
      </w:pPr>
      <w:bookmarkStart w:id="304" w:name="bookmark=id.3as4poj" w:colFirst="0" w:colLast="0"/>
      <w:bookmarkEnd w:id="304"/>
      <w:r>
        <w:t>Cooperation</w:t>
      </w:r>
    </w:p>
    <w:p w14:paraId="5411BAF8"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If you use </w:t>
      </w:r>
      <w:hyperlink r:id="rId51">
        <w:proofErr w:type="spellStart"/>
        <w:r>
          <w:rPr>
            <w:rFonts w:ascii="Roboto" w:hAnsi="Roboto"/>
            <w:color w:val="3EA135"/>
          </w:rPr>
          <w:t>github</w:t>
        </w:r>
        <w:proofErr w:type="spellEnd"/>
      </w:hyperlink>
      <w:r>
        <w:rPr>
          <w:rFonts w:ascii="Roboto" w:hAnsi="Roboto"/>
          <w:color w:val="000000"/>
        </w:rPr>
        <w:t>, then you c</w:t>
      </w:r>
      <w:r>
        <w:rPr>
          <w:rFonts w:ascii="Roboto" w:hAnsi="Roboto"/>
          <w:color w:val="000000"/>
        </w:rPr>
        <w:t xml:space="preserve">an directly edit this document in the original markdown format (and if you write R code, then you can add, modify or comment the code), which will then be converted to the Word Doc, Google Doc, PDF, </w:t>
      </w:r>
      <w:proofErr w:type="spellStart"/>
      <w:r>
        <w:rPr>
          <w:rFonts w:ascii="Roboto" w:hAnsi="Roboto"/>
          <w:color w:val="000000"/>
        </w:rPr>
        <w:t>epub</w:t>
      </w:r>
      <w:proofErr w:type="spellEnd"/>
      <w:r>
        <w:rPr>
          <w:rFonts w:ascii="Roboto" w:hAnsi="Roboto"/>
          <w:color w:val="000000"/>
        </w:rPr>
        <w:t xml:space="preserve"> formats. Our experience with technical documentation</w:t>
      </w:r>
      <w:r>
        <w:rPr>
          <w:rFonts w:ascii="Roboto" w:hAnsi="Roboto"/>
          <w:color w:val="000000"/>
        </w:rPr>
        <w:t xml:space="preserve"> </w:t>
      </w:r>
      <w:sdt>
        <w:sdtPr>
          <w:tag w:val="goog_rdk_299"/>
          <w:id w:val="-1857189316"/>
        </w:sdtPr>
        <w:sdtEndPr/>
        <w:sdtContent>
          <w:ins w:id="305" w:author="Zuzana Gombikova" w:date="2020-09-20T18:09:00Z">
            <w:r>
              <w:rPr>
                <w:rFonts w:ascii="Roboto" w:hAnsi="Roboto"/>
                <w:color w:val="000000"/>
              </w:rPr>
              <w:t>shows</w:t>
            </w:r>
          </w:ins>
        </w:sdtContent>
      </w:sdt>
      <w:sdt>
        <w:sdtPr>
          <w:tag w:val="goog_rdk_300"/>
          <w:id w:val="-2141098074"/>
        </w:sdtPr>
        <w:sdtEndPr/>
        <w:sdtContent>
          <w:del w:id="306" w:author="Zuzana Gombikova" w:date="2020-09-20T18:09:00Z">
            <w:r>
              <w:rPr>
                <w:rFonts w:ascii="Roboto" w:hAnsi="Roboto"/>
                <w:color w:val="000000"/>
              </w:rPr>
              <w:delText>show</w:delText>
            </w:r>
          </w:del>
        </w:sdtContent>
      </w:sdt>
      <w:r>
        <w:rPr>
          <w:rFonts w:ascii="Roboto" w:hAnsi="Roboto"/>
          <w:color w:val="000000"/>
        </w:rPr>
        <w:t xml:space="preserve"> that they are the most usable in html mini website or intranet </w:t>
      </w:r>
      <w:proofErr w:type="gramStart"/>
      <w:r>
        <w:rPr>
          <w:rFonts w:ascii="Roboto" w:hAnsi="Roboto"/>
          <w:color w:val="000000"/>
        </w:rPr>
        <w:t>formats, because</w:t>
      </w:r>
      <w:proofErr w:type="gramEnd"/>
      <w:r>
        <w:rPr>
          <w:rFonts w:ascii="Roboto" w:hAnsi="Roboto"/>
          <w:color w:val="000000"/>
        </w:rPr>
        <w:t xml:space="preserve"> that makes the structure and hypertext links more transparent.</w:t>
      </w:r>
    </w:p>
    <w:p w14:paraId="5411BAF9" w14:textId="77777777" w:rsidR="0089756D" w:rsidRDefault="00B80FE6">
      <w:pPr>
        <w:numPr>
          <w:ilvl w:val="0"/>
          <w:numId w:val="2"/>
        </w:numPr>
      </w:pPr>
      <w:r>
        <w:t>Working in the shared Google Doc: This is in fact an MS Word version of this document, which can be converted in</w:t>
      </w:r>
      <w:r>
        <w:t xml:space="preserve"> Google Doc to Google Doc format. The advantage of working in Google Doc is that several people can edit, comment, question the files. The disadvantage is that the agreed changes and insertions</w:t>
      </w:r>
      <w:sdt>
        <w:sdtPr>
          <w:tag w:val="goog_rdk_301"/>
          <w:id w:val="-2138330801"/>
        </w:sdtPr>
        <w:sdtEndPr/>
        <w:sdtContent>
          <w:ins w:id="307" w:author="Zuzana Gombikova" w:date="2020-09-20T18:26:00Z">
            <w:r>
              <w:t xml:space="preserve"> </w:t>
            </w:r>
          </w:ins>
        </w:sdtContent>
      </w:sdt>
      <w:r>
        <w:t>/</w:t>
      </w:r>
      <w:sdt>
        <w:sdtPr>
          <w:tag w:val="goog_rdk_302"/>
          <w:id w:val="-1726905168"/>
        </w:sdtPr>
        <w:sdtEndPr/>
        <w:sdtContent>
          <w:ins w:id="308" w:author="Zuzana Gombikova" w:date="2020-09-20T18:26:00Z">
            <w:r>
              <w:t xml:space="preserve"> </w:t>
            </w:r>
          </w:ins>
        </w:sdtContent>
      </w:sdt>
      <w:r>
        <w:t xml:space="preserve">deletions must be re-created manually in the </w:t>
      </w:r>
      <w:proofErr w:type="spellStart"/>
      <w:r>
        <w:t>R</w:t>
      </w:r>
      <w:sdt>
        <w:sdtPr>
          <w:tag w:val="goog_rdk_303"/>
          <w:id w:val="-1188981957"/>
        </w:sdtPr>
        <w:sdtEndPr/>
        <w:sdtContent>
          <w:ins w:id="309" w:author="Zuzana Gombikova" w:date="2020-09-20T18:10:00Z">
            <w:r>
              <w:t>M</w:t>
            </w:r>
          </w:ins>
        </w:sdtContent>
      </w:sdt>
      <w:sdt>
        <w:sdtPr>
          <w:tag w:val="goog_rdk_304"/>
          <w:id w:val="-1589297009"/>
        </w:sdtPr>
        <w:sdtEndPr/>
        <w:sdtContent>
          <w:del w:id="310" w:author="Zuzana Gombikova" w:date="2020-09-20T18:10:00Z">
            <w:r>
              <w:delText>m</w:delText>
            </w:r>
          </w:del>
        </w:sdtContent>
      </w:sdt>
      <w:r>
        <w:t>arkd</w:t>
      </w:r>
      <w:r>
        <w:t>own</w:t>
      </w:r>
      <w:proofErr w:type="spellEnd"/>
      <w:r>
        <w:t xml:space="preserve"> .</w:t>
      </w:r>
      <w:proofErr w:type="spellStart"/>
      <w:r>
        <w:t>Rmd</w:t>
      </w:r>
      <w:proofErr w:type="spellEnd"/>
      <w:r>
        <w:t xml:space="preserve"> file.</w:t>
      </w:r>
    </w:p>
    <w:p w14:paraId="5411BAFA" w14:textId="77777777" w:rsidR="0089756D" w:rsidRDefault="00B80FE6">
      <w:pPr>
        <w:numPr>
          <w:ilvl w:val="0"/>
          <w:numId w:val="2"/>
        </w:numPr>
      </w:pPr>
      <w:r>
        <w:t xml:space="preserve">Working directly in the </w:t>
      </w:r>
      <w:r>
        <w:rPr>
          <w:rFonts w:ascii="Consolas" w:eastAsia="Consolas" w:hAnsi="Consolas" w:cs="Consolas"/>
          <w:sz w:val="22"/>
          <w:szCs w:val="22"/>
        </w:rPr>
        <w:t>.</w:t>
      </w:r>
      <w:proofErr w:type="spellStart"/>
      <w:r>
        <w:rPr>
          <w:rFonts w:ascii="Consolas" w:eastAsia="Consolas" w:hAnsi="Consolas" w:cs="Consolas"/>
          <w:sz w:val="22"/>
          <w:szCs w:val="22"/>
        </w:rPr>
        <w:t>Rmd</w:t>
      </w:r>
      <w:proofErr w:type="spellEnd"/>
      <w:r>
        <w:t xml:space="preserve"> file: The advantage of editing directly the </w:t>
      </w:r>
      <w:r>
        <w:rPr>
          <w:rFonts w:ascii="Consolas" w:eastAsia="Consolas" w:hAnsi="Consolas" w:cs="Consolas"/>
          <w:sz w:val="22"/>
          <w:szCs w:val="22"/>
        </w:rPr>
        <w:t>.</w:t>
      </w:r>
      <w:proofErr w:type="spellStart"/>
      <w:r>
        <w:rPr>
          <w:rFonts w:ascii="Consolas" w:eastAsia="Consolas" w:hAnsi="Consolas" w:cs="Consolas"/>
          <w:sz w:val="22"/>
          <w:szCs w:val="22"/>
        </w:rPr>
        <w:t>Rmd</w:t>
      </w:r>
      <w:proofErr w:type="spellEnd"/>
      <w:r>
        <w:t xml:space="preserve"> file is that simultaneous changes can be made by several contributors, which can be automatically merged and added to all html, </w:t>
      </w:r>
      <w:proofErr w:type="spellStart"/>
      <w:r>
        <w:t>epub</w:t>
      </w:r>
      <w:proofErr w:type="spellEnd"/>
      <w:r>
        <w:t>, doc, formats. Of course, edit</w:t>
      </w:r>
      <w:r>
        <w:t>ing, commenting the R code is only possible in this way.</w:t>
      </w:r>
    </w:p>
    <w:p w14:paraId="5411BAFB"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Th</w:t>
      </w:r>
      <w:sdt>
        <w:sdtPr>
          <w:tag w:val="goog_rdk_305"/>
          <w:id w:val="-192070279"/>
        </w:sdtPr>
        <w:sdtEndPr/>
        <w:sdtContent>
          <w:ins w:id="311" w:author="Zuzana Gombikova" w:date="2020-09-20T18:10:00Z">
            <w:r>
              <w:rPr>
                <w:rFonts w:ascii="Roboto" w:hAnsi="Roboto"/>
                <w:color w:val="000000"/>
              </w:rPr>
              <w:t>e</w:t>
            </w:r>
          </w:ins>
        </w:sdtContent>
      </w:sdt>
      <w:sdt>
        <w:sdtPr>
          <w:tag w:val="goog_rdk_306"/>
          <w:id w:val="-1553528411"/>
        </w:sdtPr>
        <w:sdtEndPr/>
        <w:sdtContent>
          <w:del w:id="312" w:author="Zuzana Gombikova" w:date="2020-09-20T18:10:00Z">
            <w:r>
              <w:rPr>
                <w:rFonts w:ascii="Roboto" w:hAnsi="Roboto"/>
                <w:color w:val="000000"/>
              </w:rPr>
              <w:delText>is</w:delText>
            </w:r>
          </w:del>
        </w:sdtContent>
      </w:sdt>
      <w:r>
        <w:rPr>
          <w:rFonts w:ascii="Roboto" w:hAnsi="Roboto"/>
          <w:color w:val="000000"/>
        </w:rPr>
        <w:t xml:space="preserve"> documentation is present in the </w:t>
      </w:r>
      <w:hyperlink r:id="rId52">
        <w:r>
          <w:rPr>
            <w:rFonts w:ascii="Roboto" w:hAnsi="Roboto"/>
            <w:color w:val="3EA135"/>
          </w:rPr>
          <w:t>https://github.com/dataobservatory-eu/arabbarometer</w:t>
        </w:r>
      </w:hyperlink>
      <w:r>
        <w:rPr>
          <w:rFonts w:ascii="Roboto" w:hAnsi="Roboto"/>
          <w:color w:val="000000"/>
        </w:rPr>
        <w:t xml:space="preserve"> private repo. Its private status means that it is available for contributors who were granted access </w:t>
      </w:r>
      <w:sdt>
        <w:sdtPr>
          <w:tag w:val="goog_rdk_307"/>
          <w:id w:val="1369113470"/>
        </w:sdtPr>
        <w:sdtEndPr/>
        <w:sdtContent>
          <w:del w:id="313" w:author="Zuzana Gombikova" w:date="2020-09-20T18:10:00Z">
            <w:r>
              <w:rPr>
                <w:rFonts w:ascii="Roboto" w:hAnsi="Roboto"/>
                <w:color w:val="000000"/>
              </w:rPr>
              <w:delText xml:space="preserve">to it </w:delText>
            </w:r>
          </w:del>
        </w:sdtContent>
      </w:sdt>
      <w:r>
        <w:rPr>
          <w:rFonts w:ascii="Roboto" w:hAnsi="Roboto"/>
          <w:color w:val="000000"/>
        </w:rPr>
        <w:t>by Daniel</w:t>
      </w:r>
      <w:sdt>
        <w:sdtPr>
          <w:tag w:val="goog_rdk_308"/>
          <w:id w:val="-434063596"/>
        </w:sdtPr>
        <w:sdtEndPr/>
        <w:sdtContent>
          <w:ins w:id="314" w:author="Zuzana Gombikova" w:date="2020-09-20T18:10:00Z">
            <w:r>
              <w:rPr>
                <w:rFonts w:ascii="Roboto" w:hAnsi="Roboto"/>
                <w:color w:val="000000"/>
              </w:rPr>
              <w:t xml:space="preserve">, </w:t>
            </w:r>
          </w:ins>
          <w:customXmlInsRangeStart w:id="315" w:author="Zuzana Gombikova" w:date="2020-09-20T18:10:00Z"/>
          <w:sdt>
            <w:sdtPr>
              <w:tag w:val="goog_rdk_309"/>
              <w:id w:val="808749918"/>
            </w:sdtPr>
            <w:sdtEndPr/>
            <w:sdtContent>
              <w:customXmlInsRangeEnd w:id="315"/>
              <w:ins w:id="316" w:author="Zuzana Gombikova" w:date="2020-09-20T18:10:00Z">
                <w:del w:id="317" w:author="Zuzana Gombikova" w:date="2020-09-20T18:10:00Z">
                  <w:r>
                    <w:rPr>
                      <w:rFonts w:ascii="Roboto" w:hAnsi="Roboto"/>
                      <w:color w:val="000000"/>
                    </w:rPr>
                    <w:delText>, a member of</w:delText>
                  </w:r>
                </w:del>
              </w:ins>
              <w:customXmlInsRangeStart w:id="318" w:author="Zuzana Gombikova" w:date="2020-09-20T18:10:00Z"/>
            </w:sdtContent>
          </w:sdt>
          <w:customXmlInsRangeEnd w:id="318"/>
        </w:sdtContent>
      </w:sdt>
      <w:sdt>
        <w:sdtPr>
          <w:tag w:val="goog_rdk_310"/>
          <w:id w:val="-784261906"/>
        </w:sdtPr>
        <w:sdtEndPr/>
        <w:sdtContent>
          <w:del w:id="319" w:author="Zuzana Gombikova" w:date="2020-09-20T18:10:00Z">
            <w:r>
              <w:rPr>
                <w:rFonts w:ascii="Roboto" w:hAnsi="Roboto"/>
                <w:color w:val="000000"/>
              </w:rPr>
              <w:delText xml:space="preserve"> from his team, </w:delText>
            </w:r>
          </w:del>
        </w:sdtContent>
      </w:sdt>
      <w:r>
        <w:rPr>
          <w:rFonts w:ascii="Roboto" w:hAnsi="Roboto"/>
          <w:color w:val="000000"/>
        </w:rPr>
        <w:t xml:space="preserve">or indirectly, via Michael’s instructions. It is a safe, private working environment that is not visible for the rest of the world. If you contribute, please fork </w:t>
      </w:r>
      <w:proofErr w:type="gramStart"/>
      <w:r>
        <w:rPr>
          <w:rFonts w:ascii="Roboto" w:hAnsi="Roboto"/>
          <w:color w:val="000000"/>
        </w:rPr>
        <w:t>it</w:t>
      </w:r>
      <w:proofErr w:type="gramEnd"/>
      <w:r>
        <w:rPr>
          <w:rFonts w:ascii="Roboto" w:hAnsi="Roboto"/>
          <w:color w:val="000000"/>
        </w:rPr>
        <w:t xml:space="preserve"> and send pull requests instead of directly working in this repo.</w:t>
      </w:r>
    </w:p>
    <w:p w14:paraId="5411BAFC"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Daniel as </w:t>
      </w:r>
      <w:hyperlink r:id="rId53">
        <w:proofErr w:type="spellStart"/>
        <w:r>
          <w:rPr>
            <w:rFonts w:ascii="Roboto" w:hAnsi="Roboto"/>
            <w:color w:val="3EA135"/>
          </w:rPr>
          <w:t>antaldaniel</w:t>
        </w:r>
        <w:proofErr w:type="spellEnd"/>
      </w:hyperlink>
      <w:r>
        <w:rPr>
          <w:rFonts w:ascii="Roboto" w:hAnsi="Roboto"/>
          <w:color w:val="000000"/>
        </w:rPr>
        <w:t xml:space="preserve"> gave access to:</w:t>
      </w:r>
    </w:p>
    <w:p w14:paraId="5411BAFD"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b/>
          <w:color w:val="000000"/>
        </w:rPr>
        <w:t>Arab Barometer team</w:t>
      </w:r>
      <w:r>
        <w:rPr>
          <w:rFonts w:ascii="Roboto" w:hAnsi="Roboto"/>
          <w:color w:val="000000"/>
        </w:rPr>
        <w:t>:</w:t>
      </w:r>
    </w:p>
    <w:p w14:paraId="5411BAFE"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b/>
          <w:color w:val="000000"/>
        </w:rPr>
        <w:t xml:space="preserve">On the Arab Barometer side — Mohamed, Michael did not find you on </w:t>
      </w:r>
      <w:proofErr w:type="spellStart"/>
      <w:r>
        <w:rPr>
          <w:rFonts w:ascii="Roboto" w:hAnsi="Roboto"/>
          <w:b/>
          <w:color w:val="000000"/>
        </w:rPr>
        <w:t>github</w:t>
      </w:r>
      <w:proofErr w:type="spellEnd"/>
      <w:r>
        <w:rPr>
          <w:rFonts w:ascii="Roboto" w:hAnsi="Roboto"/>
          <w:b/>
          <w:color w:val="000000"/>
        </w:rPr>
        <w:t xml:space="preserve">, let me know if you use </w:t>
      </w:r>
      <w:proofErr w:type="spellStart"/>
      <w:r>
        <w:rPr>
          <w:rFonts w:ascii="Roboto" w:hAnsi="Roboto"/>
          <w:b/>
          <w:color w:val="000000"/>
        </w:rPr>
        <w:t>github</w:t>
      </w:r>
      <w:proofErr w:type="spellEnd"/>
      <w:r>
        <w:rPr>
          <w:rFonts w:ascii="Roboto" w:hAnsi="Roboto"/>
          <w:b/>
          <w:color w:val="000000"/>
        </w:rPr>
        <w:t xml:space="preserve"> and wish to get access.</w:t>
      </w:r>
    </w:p>
    <w:p w14:paraId="5411BAFF" w14:textId="77777777" w:rsidR="0089756D" w:rsidRDefault="00B80FE6">
      <w:pPr>
        <w:numPr>
          <w:ilvl w:val="0"/>
          <w:numId w:val="3"/>
        </w:numPr>
      </w:pPr>
      <w:hyperlink r:id="rId54">
        <w:r>
          <w:rPr>
            <w:color w:val="3EA135"/>
          </w:rPr>
          <w:t>Michael Robbins, PhD</w:t>
        </w:r>
      </w:hyperlink>
      <w:r>
        <w:t>. Michael Robbins is Director of the Arab Barometer.</w:t>
      </w:r>
    </w:p>
    <w:p w14:paraId="5411BB00" w14:textId="77777777" w:rsidR="0089756D" w:rsidRDefault="00B80FE6">
      <w:pPr>
        <w:numPr>
          <w:ilvl w:val="0"/>
          <w:numId w:val="3"/>
        </w:numPr>
      </w:pPr>
      <w:hyperlink r:id="rId55">
        <w:r>
          <w:rPr>
            <w:color w:val="3EA135"/>
          </w:rPr>
          <w:t xml:space="preserve">Mohamed </w:t>
        </w:r>
        <w:proofErr w:type="spellStart"/>
        <w:r>
          <w:rPr>
            <w:color w:val="3EA135"/>
          </w:rPr>
          <w:t>Abufalgha</w:t>
        </w:r>
        <w:proofErr w:type="spellEnd"/>
      </w:hyperlink>
      <w:r>
        <w:t>, Research Data Specialist, Arab Barometer.</w:t>
      </w:r>
    </w:p>
    <w:p w14:paraId="5411BB01" w14:textId="77777777" w:rsidR="0089756D" w:rsidRDefault="00B80FE6">
      <w:pPr>
        <w:numPr>
          <w:ilvl w:val="0"/>
          <w:numId w:val="3"/>
        </w:numPr>
      </w:pPr>
      <w:hyperlink r:id="rId56">
        <w:proofErr w:type="spellStart"/>
        <w:r>
          <w:rPr>
            <w:color w:val="3EA135"/>
          </w:rPr>
          <w:t>MaryClare</w:t>
        </w:r>
        <w:proofErr w:type="spellEnd"/>
        <w:r>
          <w:rPr>
            <w:color w:val="3EA135"/>
          </w:rPr>
          <w:t xml:space="preserve"> Roche, </w:t>
        </w:r>
        <w:proofErr w:type="spellStart"/>
        <w:r>
          <w:rPr>
            <w:color w:val="3EA135"/>
          </w:rPr>
          <w:t>Phd</w:t>
        </w:r>
        <w:proofErr w:type="spellEnd"/>
      </w:hyperlink>
      <w:r>
        <w:t xml:space="preserve">, Senior Research Specialist, Arab Barometer, on </w:t>
      </w:r>
      <w:proofErr w:type="spellStart"/>
      <w:r>
        <w:t>github</w:t>
      </w:r>
      <w:proofErr w:type="spellEnd"/>
      <w:r>
        <w:t xml:space="preserve"> </w:t>
      </w:r>
      <w:hyperlink r:id="rId57">
        <w:proofErr w:type="spellStart"/>
        <w:r>
          <w:rPr>
            <w:color w:val="3EA135"/>
          </w:rPr>
          <w:t>MCRoche</w:t>
        </w:r>
        <w:proofErr w:type="spellEnd"/>
      </w:hyperlink>
      <w:r>
        <w:t>.</w:t>
      </w:r>
    </w:p>
    <w:p w14:paraId="5411BB02" w14:textId="77777777" w:rsidR="0089756D" w:rsidRDefault="00B80FE6">
      <w:pPr>
        <w:pBdr>
          <w:top w:val="nil"/>
          <w:left w:val="nil"/>
          <w:bottom w:val="nil"/>
          <w:right w:val="nil"/>
          <w:between w:val="nil"/>
        </w:pBdr>
        <w:spacing w:before="180" w:after="180"/>
        <w:rPr>
          <w:rFonts w:ascii="Roboto" w:hAnsi="Roboto"/>
          <w:color w:val="000000"/>
        </w:rPr>
      </w:pPr>
      <w:proofErr w:type="spellStart"/>
      <w:r>
        <w:rPr>
          <w:rFonts w:ascii="Roboto" w:hAnsi="Roboto"/>
          <w:b/>
          <w:color w:val="000000"/>
        </w:rPr>
        <w:t>Repr</w:t>
      </w:r>
      <w:r>
        <w:rPr>
          <w:rFonts w:ascii="Roboto" w:hAnsi="Roboto"/>
          <w:b/>
          <w:color w:val="000000"/>
        </w:rPr>
        <w:t>ex</w:t>
      </w:r>
      <w:proofErr w:type="spellEnd"/>
      <w:r>
        <w:rPr>
          <w:rFonts w:ascii="Roboto" w:hAnsi="Roboto"/>
          <w:b/>
          <w:color w:val="000000"/>
        </w:rPr>
        <w:t xml:space="preserve"> team</w:t>
      </w:r>
      <w:r>
        <w:rPr>
          <w:rFonts w:ascii="Roboto" w:hAnsi="Roboto"/>
          <w:color w:val="000000"/>
        </w:rPr>
        <w:t>:</w:t>
      </w:r>
    </w:p>
    <w:p w14:paraId="5411BB03" w14:textId="77777777" w:rsidR="0089756D" w:rsidRDefault="00B80FE6">
      <w:pPr>
        <w:numPr>
          <w:ilvl w:val="0"/>
          <w:numId w:val="4"/>
        </w:numPr>
      </w:pPr>
      <w:proofErr w:type="spellStart"/>
      <w:r>
        <w:lastRenderedPageBreak/>
        <w:t>Reprex’s</w:t>
      </w:r>
      <w:proofErr w:type="spellEnd"/>
      <w:r>
        <w:t xml:space="preserve"> co-founder </w:t>
      </w:r>
      <w:proofErr w:type="spellStart"/>
      <w:r>
        <w:t>Réka</w:t>
      </w:r>
      <w:proofErr w:type="spellEnd"/>
      <w:r>
        <w:t xml:space="preserve"> </w:t>
      </w:r>
      <w:proofErr w:type="spellStart"/>
      <w:r>
        <w:t>Szentirmay</w:t>
      </w:r>
      <w:proofErr w:type="spellEnd"/>
      <w:r>
        <w:t xml:space="preserve"> </w:t>
      </w:r>
      <w:hyperlink r:id="rId58">
        <w:proofErr w:type="spellStart"/>
        <w:r>
          <w:rPr>
            <w:color w:val="3EA135"/>
          </w:rPr>
          <w:t>szentrek</w:t>
        </w:r>
        <w:proofErr w:type="spellEnd"/>
      </w:hyperlink>
      <w:r>
        <w:t xml:space="preserve"> generally has access to all our private repos. She works with data journalism partners, and as a curator, to bring our data narratives and visualizations i</w:t>
      </w:r>
      <w:r>
        <w:t>nto socially engaged arts scenes. She is not expected to participate other than review deliveries on our side, unless later some communication of results makes her involvement practical.</w:t>
      </w:r>
    </w:p>
    <w:p w14:paraId="5411BB04" w14:textId="77777777" w:rsidR="0089756D" w:rsidRDefault="00B80FE6">
      <w:pPr>
        <w:numPr>
          <w:ilvl w:val="0"/>
          <w:numId w:val="4"/>
        </w:numPr>
      </w:pPr>
      <w:r>
        <w:t xml:space="preserve">Our project manager, Zuzana </w:t>
      </w:r>
      <w:proofErr w:type="spellStart"/>
      <w:r>
        <w:t>Gombiková</w:t>
      </w:r>
      <w:proofErr w:type="spellEnd"/>
      <w:sdt>
        <w:sdtPr>
          <w:tag w:val="goog_rdk_311"/>
          <w:id w:val="765573620"/>
        </w:sdtPr>
        <w:sdtEndPr/>
        <w:sdtContent>
          <w:del w:id="320" w:author="Zuzana Gombikova" w:date="2020-09-20T17:02:00Z">
            <w:r>
              <w:delText>,</w:delText>
            </w:r>
          </w:del>
        </w:sdtContent>
      </w:sdt>
      <w:sdt>
        <w:sdtPr>
          <w:tag w:val="goog_rdk_312"/>
          <w:id w:val="706685382"/>
        </w:sdtPr>
        <w:sdtEndPr/>
        <w:sdtContent>
          <w:ins w:id="321" w:author="Zuzana Gombikova" w:date="2020-09-20T17:02:00Z">
            <w:r>
              <w:t xml:space="preserve"> </w:t>
            </w:r>
            <w:r>
              <w:fldChar w:fldCharType="begin"/>
            </w:r>
            <w:r>
              <w:instrText>HYPERLINK "https://github.co</w:instrText>
            </w:r>
            <w:r>
              <w:instrText>m/zuzanagombikova"</w:instrText>
            </w:r>
            <w:r>
              <w:fldChar w:fldCharType="separate"/>
            </w:r>
            <w:proofErr w:type="spellStart"/>
            <w:r>
              <w:t>zuzanagombikova</w:t>
            </w:r>
            <w:proofErr w:type="spellEnd"/>
            <w:r>
              <w:fldChar w:fldCharType="end"/>
            </w:r>
            <w:r>
              <w:t>,</w:t>
            </w:r>
          </w:ins>
        </w:sdtContent>
      </w:sdt>
      <w:r>
        <w:t xml:space="preserve"> </w:t>
      </w:r>
      <w:sdt>
        <w:sdtPr>
          <w:tag w:val="goog_rdk_313"/>
          <w:id w:val="-682349837"/>
        </w:sdtPr>
        <w:sdtEndPr/>
        <w:sdtContent>
          <w:del w:id="322" w:author="Zuzana Gombikova" w:date="2020-09-20T17:03:00Z">
            <w:r>
              <w:delText>[</w:delText>
            </w:r>
            <w:r>
              <w:fldChar w:fldCharType="begin"/>
            </w:r>
            <w:r>
              <w:delInstrText>HYPERLINK "https://github.com/zuzanagombikova"</w:delInstrText>
            </w:r>
            <w:r>
              <w:fldChar w:fldCharType="separate"/>
            </w:r>
            <w:r>
              <w:rPr>
                <w:color w:val="3EA135"/>
              </w:rPr>
              <w:delText>https://github.com/zuzanagombikova</w:delText>
            </w:r>
            <w:r>
              <w:fldChar w:fldCharType="end"/>
            </w:r>
            <w:r>
              <w:delText xml:space="preserve">], who </w:delText>
            </w:r>
          </w:del>
        </w:sdtContent>
      </w:sdt>
      <w:r>
        <w:t xml:space="preserve">works on the better automation of our reproducible workflows. She makes sure that our contributors and other R fluent team members will on time sufficiently test any new code or addition made to the </w:t>
      </w:r>
      <w:hyperlink r:id="rId59">
        <w:proofErr w:type="spellStart"/>
        <w:r>
          <w:rPr>
            <w:color w:val="3EA135"/>
          </w:rPr>
          <w:t>retroharmonize</w:t>
        </w:r>
        <w:proofErr w:type="spellEnd"/>
      </w:hyperlink>
      <w:r>
        <w:t xml:space="preserve"> package or specific deliverables. She is expected to join in some organizational calls, and advi</w:t>
      </w:r>
      <w:sdt>
        <w:sdtPr>
          <w:tag w:val="goog_rdk_314"/>
          <w:id w:val="-275706690"/>
        </w:sdtPr>
        <w:sdtEndPr/>
        <w:sdtContent>
          <w:ins w:id="323" w:author="Zuzana Gombikova" w:date="2020-09-20T18:13:00Z">
            <w:r>
              <w:t>s</w:t>
            </w:r>
          </w:ins>
        </w:sdtContent>
      </w:sdt>
      <w:sdt>
        <w:sdtPr>
          <w:tag w:val="goog_rdk_315"/>
          <w:id w:val="819085687"/>
        </w:sdtPr>
        <w:sdtEndPr/>
        <w:sdtContent>
          <w:del w:id="324" w:author="Zuzana Gombikova" w:date="2020-09-20T18:13:00Z">
            <w:r>
              <w:delText>c</w:delText>
            </w:r>
          </w:del>
        </w:sdtContent>
      </w:sdt>
      <w:r>
        <w:t>e on any research workflow recommendations of the planned outcome</w:t>
      </w:r>
      <w:sdt>
        <w:sdtPr>
          <w:tag w:val="goog_rdk_316"/>
          <w:id w:val="-960572761"/>
        </w:sdtPr>
        <w:sdtEndPr/>
        <w:sdtContent>
          <w:ins w:id="325" w:author="Zuzana Gombikova" w:date="2020-09-20T18:12:00Z">
            <w:r>
              <w:t xml:space="preserve"> </w:t>
            </w:r>
          </w:ins>
        </w:sdtContent>
      </w:sdt>
      <w:sdt>
        <w:sdtPr>
          <w:tag w:val="goog_rdk_317"/>
          <w:id w:val="-1104723673"/>
        </w:sdtPr>
        <w:sdtEndPr/>
        <w:sdtContent>
          <w:del w:id="326" w:author="Zuzana Gombikova" w:date="2020-09-20T18:12:00Z">
            <w:r>
              <w:delText xml:space="preserve"> 3.4 </w:delText>
            </w:r>
          </w:del>
        </w:sdtContent>
      </w:sdt>
      <w:hyperlink w:anchor="bookmark=id.3whwml4">
        <w:r>
          <w:rPr>
            <w:color w:val="3EA135"/>
          </w:rPr>
          <w:t>Technical Report</w:t>
        </w:r>
      </w:hyperlink>
      <w:r>
        <w:t>,</w:t>
      </w:r>
      <w:r>
        <w:t xml:space="preserve"> but she is not doing any programming or data work.</w:t>
      </w:r>
    </w:p>
    <w:p w14:paraId="5411BB05"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It is also present in the Google Shared folder </w:t>
      </w:r>
      <w:hyperlink r:id="rId60">
        <w:r>
          <w:rPr>
            <w:rFonts w:ascii="Roboto" w:hAnsi="Roboto"/>
            <w:color w:val="3EA135"/>
          </w:rPr>
          <w:t>Arab Barometer</w:t>
        </w:r>
      </w:hyperlink>
      <w:r>
        <w:rPr>
          <w:rFonts w:ascii="Roboto" w:hAnsi="Roboto"/>
          <w:color w:val="000000"/>
        </w:rPr>
        <w:t xml:space="preserve"> with the same people.</w:t>
      </w:r>
    </w:p>
    <w:p w14:paraId="5411BB06"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Invitations were sent to </w:t>
      </w:r>
      <w:r>
        <w:rPr>
          <w:rFonts w:ascii="Consolas" w:eastAsia="Consolas" w:hAnsi="Consolas" w:cs="Consolas"/>
          <w:color w:val="000000"/>
          <w:sz w:val="22"/>
          <w:szCs w:val="22"/>
        </w:rPr>
        <w:t>reka.szentirmay@dataobservatory.eu</w:t>
      </w:r>
      <w:r>
        <w:rPr>
          <w:rFonts w:ascii="Roboto" w:hAnsi="Roboto"/>
          <w:color w:val="000000"/>
        </w:rPr>
        <w:t xml:space="preserve">, </w:t>
      </w:r>
      <w:r>
        <w:rPr>
          <w:rFonts w:ascii="Consolas" w:eastAsia="Consolas" w:hAnsi="Consolas" w:cs="Consolas"/>
          <w:color w:val="000000"/>
          <w:sz w:val="22"/>
          <w:szCs w:val="22"/>
        </w:rPr>
        <w:t>zuzana.gombikova@dataobservatory.eu</w:t>
      </w:r>
      <w:r>
        <w:rPr>
          <w:rFonts w:ascii="Roboto" w:hAnsi="Roboto"/>
          <w:color w:val="000000"/>
        </w:rPr>
        <w:t xml:space="preserve"> </w:t>
      </w:r>
      <w:r>
        <w:rPr>
          <w:rFonts w:ascii="Consolas" w:eastAsia="Consolas" w:hAnsi="Consolas" w:cs="Consolas"/>
          <w:color w:val="000000"/>
          <w:sz w:val="22"/>
          <w:szCs w:val="22"/>
        </w:rPr>
        <w:t>mdr7@princeton.edu</w:t>
      </w:r>
      <w:r>
        <w:rPr>
          <w:rFonts w:ascii="Roboto" w:hAnsi="Roboto"/>
          <w:color w:val="000000"/>
        </w:rPr>
        <w:t xml:space="preserve">, </w:t>
      </w:r>
      <w:r>
        <w:rPr>
          <w:rFonts w:ascii="Consolas" w:eastAsia="Consolas" w:hAnsi="Consolas" w:cs="Consolas"/>
          <w:color w:val="000000"/>
          <w:sz w:val="22"/>
          <w:szCs w:val="22"/>
        </w:rPr>
        <w:t>mcroche@princeton.edu</w:t>
      </w:r>
      <w:r>
        <w:rPr>
          <w:rFonts w:ascii="Roboto" w:hAnsi="Roboto"/>
          <w:color w:val="000000"/>
        </w:rPr>
        <w:t xml:space="preserve">, </w:t>
      </w:r>
      <w:r>
        <w:rPr>
          <w:rFonts w:ascii="Consolas" w:eastAsia="Consolas" w:hAnsi="Consolas" w:cs="Consolas"/>
          <w:color w:val="000000"/>
          <w:sz w:val="22"/>
          <w:szCs w:val="22"/>
        </w:rPr>
        <w:t>mema@princeton.edu</w:t>
      </w:r>
      <w:r>
        <w:rPr>
          <w:rFonts w:ascii="Roboto" w:hAnsi="Roboto"/>
          <w:color w:val="000000"/>
        </w:rPr>
        <w:t xml:space="preserve"> from </w:t>
      </w:r>
      <w:r>
        <w:rPr>
          <w:rFonts w:ascii="Consolas" w:eastAsia="Consolas" w:hAnsi="Consolas" w:cs="Consolas"/>
          <w:color w:val="000000"/>
          <w:sz w:val="22"/>
          <w:szCs w:val="22"/>
        </w:rPr>
        <w:t>antaldaniel@gmail.com</w:t>
      </w:r>
      <w:r>
        <w:rPr>
          <w:rFonts w:ascii="Roboto" w:hAnsi="Roboto"/>
          <w:color w:val="000000"/>
        </w:rPr>
        <w:t>.</w:t>
      </w:r>
    </w:p>
    <w:p w14:paraId="5411BB07"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i/>
          <w:color w:val="000000"/>
        </w:rPr>
        <w:t xml:space="preserve">We do not know what </w:t>
      </w:r>
      <w:proofErr w:type="gramStart"/>
      <w:r>
        <w:rPr>
          <w:rFonts w:ascii="Roboto" w:hAnsi="Roboto"/>
          <w:i/>
          <w:color w:val="000000"/>
        </w:rPr>
        <w:t>is your preferred workflow / cloud storage</w:t>
      </w:r>
      <w:proofErr w:type="gramEnd"/>
      <w:r>
        <w:rPr>
          <w:rFonts w:ascii="Roboto" w:hAnsi="Roboto"/>
          <w:i/>
          <w:color w:val="000000"/>
        </w:rPr>
        <w:t>, and G</w:t>
      </w:r>
      <w:r>
        <w:rPr>
          <w:rFonts w:ascii="Roboto" w:hAnsi="Roboto"/>
          <w:i/>
          <w:color w:val="000000"/>
        </w:rPr>
        <w:t xml:space="preserve">oogle Drive certainly </w:t>
      </w:r>
      <w:sdt>
        <w:sdtPr>
          <w:tag w:val="goog_rdk_318"/>
          <w:id w:val="-749194519"/>
        </w:sdtPr>
        <w:sdtEndPr/>
        <w:sdtContent>
          <w:ins w:id="327" w:author="Zuzana Gombikova" w:date="2020-09-20T18:13:00Z">
            <w:r>
              <w:rPr>
                <w:rFonts w:ascii="Roboto" w:hAnsi="Roboto"/>
                <w:i/>
                <w:color w:val="000000"/>
              </w:rPr>
              <w:t xml:space="preserve">is </w:t>
            </w:r>
          </w:ins>
        </w:sdtContent>
      </w:sdt>
      <w:r>
        <w:rPr>
          <w:rFonts w:ascii="Roboto" w:hAnsi="Roboto"/>
          <w:i/>
          <w:color w:val="000000"/>
        </w:rPr>
        <w:t xml:space="preserve">not our first choice. Our team usually uses </w:t>
      </w:r>
      <w:hyperlink r:id="rId61">
        <w:r>
          <w:rPr>
            <w:rFonts w:ascii="Roboto" w:hAnsi="Roboto"/>
            <w:i/>
            <w:color w:val="3EA135"/>
          </w:rPr>
          <w:t>keybase.io</w:t>
        </w:r>
      </w:hyperlink>
      <w:r>
        <w:rPr>
          <w:rFonts w:ascii="Roboto" w:hAnsi="Roboto"/>
          <w:i/>
          <w:color w:val="000000"/>
        </w:rPr>
        <w:t xml:space="preserve">, which has a much more secure and private shared file system, but we can stay only on </w:t>
      </w:r>
      <w:proofErr w:type="spellStart"/>
      <w:r>
        <w:rPr>
          <w:rFonts w:ascii="Roboto" w:hAnsi="Roboto"/>
          <w:i/>
          <w:color w:val="000000"/>
        </w:rPr>
        <w:t>github</w:t>
      </w:r>
      <w:proofErr w:type="spellEnd"/>
      <w:r>
        <w:rPr>
          <w:rFonts w:ascii="Roboto" w:hAnsi="Roboto"/>
          <w:i/>
          <w:color w:val="000000"/>
        </w:rPr>
        <w:t xml:space="preserve"> or any format that you prefer.</w:t>
      </w:r>
    </w:p>
    <w:p w14:paraId="5411BB08"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If you want to raise a quick question or avoid email queues, you can find the </w:t>
      </w:r>
      <w:proofErr w:type="spellStart"/>
      <w:r>
        <w:rPr>
          <w:rFonts w:ascii="Roboto" w:hAnsi="Roboto"/>
          <w:color w:val="000000"/>
        </w:rPr>
        <w:t>Reprex</w:t>
      </w:r>
      <w:proofErr w:type="spellEnd"/>
      <w:r>
        <w:rPr>
          <w:rFonts w:ascii="Roboto" w:hAnsi="Roboto"/>
          <w:color w:val="000000"/>
        </w:rPr>
        <w:t xml:space="preserve"> team on </w:t>
      </w:r>
      <w:hyperlink r:id="rId62">
        <w:proofErr w:type="spellStart"/>
        <w:r>
          <w:rPr>
            <w:rFonts w:ascii="Roboto" w:hAnsi="Roboto"/>
            <w:color w:val="3EA135"/>
          </w:rPr>
          <w:t>keybase</w:t>
        </w:r>
        <w:proofErr w:type="spellEnd"/>
      </w:hyperlink>
      <w:r>
        <w:rPr>
          <w:rFonts w:ascii="Roboto" w:hAnsi="Roboto"/>
          <w:color w:val="000000"/>
        </w:rPr>
        <w:t xml:space="preserve">, the discrete open-source, </w:t>
      </w:r>
      <w:proofErr w:type="spellStart"/>
      <w:r>
        <w:rPr>
          <w:rFonts w:ascii="Roboto" w:hAnsi="Roboto"/>
          <w:color w:val="000000"/>
        </w:rPr>
        <w:t>crypo</w:t>
      </w:r>
      <w:proofErr w:type="spellEnd"/>
      <w:r>
        <w:rPr>
          <w:rFonts w:ascii="Roboto" w:hAnsi="Roboto"/>
          <w:color w:val="000000"/>
        </w:rPr>
        <w:t xml:space="preserve"> chat</w:t>
      </w:r>
      <w:sdt>
        <w:sdtPr>
          <w:tag w:val="goog_rdk_319"/>
          <w:id w:val="1921595868"/>
        </w:sdtPr>
        <w:sdtEndPr/>
        <w:sdtContent>
          <w:ins w:id="328" w:author="Zuzana Gombikova" w:date="2020-09-20T18:13:00Z">
            <w:r>
              <w:rPr>
                <w:rFonts w:ascii="Roboto" w:hAnsi="Roboto"/>
                <w:color w:val="000000"/>
              </w:rPr>
              <w:t xml:space="preserve"> </w:t>
            </w:r>
          </w:ins>
        </w:sdtContent>
      </w:sdt>
      <w:r>
        <w:rPr>
          <w:rFonts w:ascii="Roboto" w:hAnsi="Roboto"/>
          <w:color w:val="000000"/>
        </w:rPr>
        <w:t>/</w:t>
      </w:r>
      <w:sdt>
        <w:sdtPr>
          <w:tag w:val="goog_rdk_320"/>
          <w:id w:val="-210655543"/>
        </w:sdtPr>
        <w:sdtEndPr/>
        <w:sdtContent>
          <w:ins w:id="329" w:author="Zuzana Gombikova" w:date="2020-09-20T18:13:00Z">
            <w:r>
              <w:rPr>
                <w:rFonts w:ascii="Roboto" w:hAnsi="Roboto"/>
                <w:color w:val="000000"/>
              </w:rPr>
              <w:t xml:space="preserve"> </w:t>
            </w:r>
          </w:ins>
        </w:sdtContent>
      </w:sdt>
      <w:r>
        <w:rPr>
          <w:rFonts w:ascii="Roboto" w:hAnsi="Roboto"/>
          <w:color w:val="000000"/>
        </w:rPr>
        <w:t>messaging</w:t>
      </w:r>
      <w:sdt>
        <w:sdtPr>
          <w:tag w:val="goog_rdk_321"/>
          <w:id w:val="-1088843068"/>
        </w:sdtPr>
        <w:sdtEndPr/>
        <w:sdtContent>
          <w:ins w:id="330" w:author="Zuzana Gombikova" w:date="2020-09-20T18:13:00Z">
            <w:r>
              <w:rPr>
                <w:rFonts w:ascii="Roboto" w:hAnsi="Roboto"/>
                <w:color w:val="000000"/>
              </w:rPr>
              <w:t xml:space="preserve"> </w:t>
            </w:r>
          </w:ins>
        </w:sdtContent>
      </w:sdt>
      <w:r>
        <w:rPr>
          <w:rFonts w:ascii="Roboto" w:hAnsi="Roboto"/>
          <w:color w:val="000000"/>
        </w:rPr>
        <w:t>/</w:t>
      </w:r>
      <w:sdt>
        <w:sdtPr>
          <w:tag w:val="goog_rdk_322"/>
          <w:id w:val="-971287185"/>
        </w:sdtPr>
        <w:sdtEndPr/>
        <w:sdtContent>
          <w:ins w:id="331" w:author="Zuzana Gombikova" w:date="2020-09-20T18:13:00Z">
            <w:r>
              <w:rPr>
                <w:rFonts w:ascii="Roboto" w:hAnsi="Roboto"/>
                <w:color w:val="000000"/>
              </w:rPr>
              <w:t xml:space="preserve"> </w:t>
            </w:r>
          </w:ins>
        </w:sdtContent>
      </w:sdt>
      <w:r>
        <w:rPr>
          <w:rFonts w:ascii="Roboto" w:hAnsi="Roboto"/>
          <w:color w:val="000000"/>
        </w:rPr>
        <w:t>social media platform.</w:t>
      </w:r>
    </w:p>
    <w:p w14:paraId="5411BB09" w14:textId="77777777" w:rsidR="0089756D" w:rsidRDefault="00B80FE6">
      <w:pPr>
        <w:pStyle w:val="Heading3"/>
      </w:pPr>
      <w:bookmarkStart w:id="332" w:name="bookmark=id.1pxezwc" w:colFirst="0" w:colLast="0"/>
      <w:bookmarkEnd w:id="332"/>
      <w:r>
        <w:t>Long-form documentation</w:t>
      </w:r>
    </w:p>
    <w:p w14:paraId="5411BB0A" w14:textId="77777777" w:rsidR="0089756D" w:rsidRDefault="00B80FE6">
      <w:pPr>
        <w:pBdr>
          <w:top w:val="nil"/>
          <w:left w:val="nil"/>
          <w:bottom w:val="nil"/>
          <w:right w:val="nil"/>
          <w:between w:val="nil"/>
        </w:pBdr>
        <w:spacing w:before="180" w:after="180"/>
        <w:rPr>
          <w:rFonts w:ascii="Roboto" w:hAnsi="Roboto"/>
          <w:color w:val="000000"/>
        </w:rPr>
      </w:pPr>
      <w:sdt>
        <w:sdtPr>
          <w:tag w:val="goog_rdk_323"/>
          <w:id w:val="-716885076"/>
        </w:sdtPr>
        <w:sdtEndPr/>
        <w:sdtContent>
          <w:commentRangeStart w:id="333"/>
        </w:sdtContent>
      </w:sdt>
      <w:r>
        <w:rPr>
          <w:rFonts w:ascii="Roboto" w:hAnsi="Roboto"/>
          <w:color w:val="000000"/>
        </w:rPr>
        <w:t xml:space="preserve">This document is created with the </w:t>
      </w:r>
      <w:hyperlink r:id="rId63">
        <w:proofErr w:type="spellStart"/>
        <w:r>
          <w:rPr>
            <w:rFonts w:ascii="Roboto" w:hAnsi="Roboto"/>
            <w:color w:val="3EA135"/>
          </w:rPr>
          <w:t>bookdown</w:t>
        </w:r>
        <w:proofErr w:type="spellEnd"/>
      </w:hyperlink>
      <w:r>
        <w:rPr>
          <w:rFonts w:ascii="Roboto" w:hAnsi="Roboto"/>
          <w:color w:val="000000"/>
        </w:rPr>
        <w:t xml:space="preserve"> extension and package of RStudio. </w:t>
      </w:r>
      <w:proofErr w:type="spellStart"/>
      <w:r>
        <w:rPr>
          <w:rFonts w:ascii="Roboto" w:hAnsi="Roboto"/>
          <w:color w:val="000000"/>
        </w:rPr>
        <w:t>Bookdown</w:t>
      </w:r>
      <w:proofErr w:type="spellEnd"/>
      <w:r>
        <w:rPr>
          <w:rFonts w:ascii="Roboto" w:hAnsi="Roboto"/>
          <w:color w:val="000000"/>
        </w:rPr>
        <w:t xml:space="preserve"> </w:t>
      </w:r>
      <w:sdt>
        <w:sdtPr>
          <w:tag w:val="goog_rdk_324"/>
          <w:id w:val="1031691014"/>
        </w:sdtPr>
        <w:sdtEndPr/>
        <w:sdtContent>
          <w:ins w:id="334" w:author="Zuzana Gombikova" w:date="2020-09-20T18:13:00Z">
            <w:r>
              <w:rPr>
                <w:rFonts w:ascii="Roboto" w:hAnsi="Roboto"/>
                <w:color w:val="000000"/>
              </w:rPr>
              <w:t>allows users to</w:t>
            </w:r>
          </w:ins>
        </w:sdtContent>
      </w:sdt>
      <w:sdt>
        <w:sdtPr>
          <w:tag w:val="goog_rdk_325"/>
          <w:id w:val="1326401374"/>
        </w:sdtPr>
        <w:sdtEndPr/>
        <w:sdtContent>
          <w:del w:id="335" w:author="Zuzana Gombikova" w:date="2020-09-20T18:13:00Z">
            <w:r>
              <w:rPr>
                <w:rFonts w:ascii="Roboto" w:hAnsi="Roboto"/>
                <w:color w:val="000000"/>
              </w:rPr>
              <w:delText>allows to</w:delText>
            </w:r>
          </w:del>
        </w:sdtContent>
      </w:sdt>
      <w:r>
        <w:rPr>
          <w:rFonts w:ascii="Roboto" w:hAnsi="Roboto"/>
          <w:color w:val="000000"/>
        </w:rPr>
        <w:t xml:space="preserve"> </w:t>
      </w:r>
      <w:r>
        <w:rPr>
          <w:rFonts w:ascii="Roboto" w:hAnsi="Roboto"/>
          <w:i/>
          <w:color w:val="000000"/>
        </w:rPr>
        <w:t>knit</w:t>
      </w:r>
      <w:r>
        <w:rPr>
          <w:rFonts w:ascii="Roboto" w:hAnsi="Roboto"/>
          <w:color w:val="000000"/>
        </w:rPr>
        <w:t xml:space="preserve"> together several </w:t>
      </w:r>
      <w:proofErr w:type="spellStart"/>
      <w:r>
        <w:rPr>
          <w:rFonts w:ascii="Consolas" w:eastAsia="Consolas" w:hAnsi="Consolas" w:cs="Consolas"/>
          <w:color w:val="000000"/>
          <w:sz w:val="22"/>
          <w:szCs w:val="22"/>
        </w:rPr>
        <w:t>Rmd</w:t>
      </w:r>
      <w:proofErr w:type="spellEnd"/>
      <w:r>
        <w:rPr>
          <w:rFonts w:ascii="Roboto" w:hAnsi="Roboto"/>
          <w:color w:val="000000"/>
        </w:rPr>
        <w:t xml:space="preserve"> files and publish them in an easy-to-read, intranet site or website format. Each chapter of this long-format documentation is a separate </w:t>
      </w:r>
      <w:proofErr w:type="spellStart"/>
      <w:r>
        <w:rPr>
          <w:rFonts w:ascii="Roboto" w:hAnsi="Roboto"/>
          <w:color w:val="000000"/>
        </w:rPr>
        <w:t>Rmd</w:t>
      </w:r>
      <w:proofErr w:type="spellEnd"/>
      <w:r>
        <w:rPr>
          <w:rFonts w:ascii="Roboto" w:hAnsi="Roboto"/>
          <w:color w:val="000000"/>
        </w:rPr>
        <w:t xml:space="preserve"> markdown document, and as we progress with the project, we will write up the later chapters.</w:t>
      </w:r>
      <w:commentRangeEnd w:id="333"/>
      <w:r>
        <w:commentReference w:id="333"/>
      </w:r>
    </w:p>
    <w:p w14:paraId="5411BB0B" w14:textId="77777777" w:rsidR="0089756D" w:rsidRDefault="00B80FE6">
      <w:pPr>
        <w:pStyle w:val="Heading2"/>
      </w:pPr>
      <w:bookmarkStart w:id="336" w:name="bookmark=id.49x2ik5" w:colFirst="0" w:colLast="0"/>
      <w:bookmarkEnd w:id="336"/>
      <w:r>
        <w:t>Disclosures</w:t>
      </w:r>
    </w:p>
    <w:p w14:paraId="5411BB0C" w14:textId="77777777" w:rsidR="0089756D" w:rsidRDefault="00B80FE6">
      <w:pPr>
        <w:pBdr>
          <w:top w:val="nil"/>
          <w:left w:val="nil"/>
          <w:bottom w:val="nil"/>
          <w:right w:val="nil"/>
          <w:between w:val="nil"/>
        </w:pBdr>
        <w:spacing w:before="100" w:after="100"/>
        <w:rPr>
          <w:rFonts w:ascii="Calibri" w:eastAsia="Calibri" w:hAnsi="Calibri" w:cs="Calibri"/>
          <w:color w:val="000000"/>
          <w:sz w:val="20"/>
          <w:szCs w:val="20"/>
        </w:rPr>
      </w:pPr>
      <w:r>
        <w:rPr>
          <w:rFonts w:ascii="Calibri" w:eastAsia="Calibri" w:hAnsi="Calibri" w:cs="Calibri"/>
          <w:color w:val="000000"/>
          <w:sz w:val="20"/>
          <w:szCs w:val="20"/>
        </w:rPr>
        <w:t xml:space="preserve">These disclosures are </w:t>
      </w:r>
      <w:sdt>
        <w:sdtPr>
          <w:tag w:val="goog_rdk_326"/>
          <w:id w:val="-1736077714"/>
        </w:sdtPr>
        <w:sdtEndPr/>
        <w:sdtContent>
          <w:ins w:id="337" w:author="Zuzana Gombikova" w:date="2020-09-20T18:14:00Z">
            <w:r>
              <w:rPr>
                <w:rFonts w:ascii="Calibri" w:eastAsia="Calibri" w:hAnsi="Calibri" w:cs="Calibri"/>
                <w:color w:val="000000"/>
                <w:sz w:val="20"/>
                <w:szCs w:val="20"/>
              </w:rPr>
              <w:t>intended</w:t>
            </w:r>
          </w:ins>
        </w:sdtContent>
      </w:sdt>
      <w:sdt>
        <w:sdtPr>
          <w:tag w:val="goog_rdk_327"/>
          <w:id w:val="1592738100"/>
        </w:sdtPr>
        <w:sdtEndPr/>
        <w:sdtContent>
          <w:del w:id="338" w:author="Zuzana Gombikova" w:date="2020-09-20T18:14:00Z">
            <w:r>
              <w:rPr>
                <w:rFonts w:ascii="Calibri" w:eastAsia="Calibri" w:hAnsi="Calibri" w:cs="Calibri"/>
                <w:color w:val="000000"/>
                <w:sz w:val="20"/>
                <w:szCs w:val="20"/>
              </w:rPr>
              <w:delText>intendend</w:delText>
            </w:r>
          </w:del>
        </w:sdtContent>
      </w:sdt>
      <w:r>
        <w:rPr>
          <w:rFonts w:ascii="Calibri" w:eastAsia="Calibri" w:hAnsi="Calibri" w:cs="Calibri"/>
          <w:color w:val="000000"/>
          <w:sz w:val="20"/>
          <w:szCs w:val="20"/>
        </w:rPr>
        <w:t xml:space="preserve"> only for internal use at this stage. As we are finalizing outputs that may become public, we can review or amend them whenever disclosures must be made to the public.</w:t>
      </w:r>
    </w:p>
    <w:p w14:paraId="5411BB0D" w14:textId="77777777" w:rsidR="0089756D" w:rsidRDefault="00B80FE6">
      <w:pPr>
        <w:pStyle w:val="Heading3"/>
      </w:pPr>
      <w:bookmarkStart w:id="339" w:name="bookmark=id.2p2csry" w:colFirst="0" w:colLast="0"/>
      <w:bookmarkEnd w:id="339"/>
      <w:r>
        <w:t xml:space="preserve">Disclosures by Daniel &amp; </w:t>
      </w:r>
      <w:proofErr w:type="spellStart"/>
      <w:r>
        <w:t>Reprex</w:t>
      </w:r>
      <w:proofErr w:type="spellEnd"/>
    </w:p>
    <w:p w14:paraId="5411BB0E"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Daniel Antal, CFA </w:t>
      </w:r>
      <w:sdt>
        <w:sdtPr>
          <w:tag w:val="goog_rdk_328"/>
          <w:id w:val="-929496565"/>
        </w:sdtPr>
        <w:sdtEndPr/>
        <w:sdtContent>
          <w:ins w:id="340" w:author="Zuzana Gombikova" w:date="2020-09-20T18:15:00Z">
            <w:r>
              <w:rPr>
                <w:rFonts w:ascii="Roboto" w:hAnsi="Roboto"/>
                <w:color w:val="000000"/>
              </w:rPr>
              <w:t xml:space="preserve">and </w:t>
            </w:r>
          </w:ins>
        </w:sdtContent>
      </w:sdt>
      <w:sdt>
        <w:sdtPr>
          <w:tag w:val="goog_rdk_329"/>
          <w:id w:val="-1552069659"/>
        </w:sdtPr>
        <w:sdtEndPr/>
        <w:sdtContent>
          <w:del w:id="341" w:author="Zuzana Gombikova" w:date="2020-09-20T18:15:00Z">
            <w:r>
              <w:rPr>
                <w:rFonts w:ascii="Roboto" w:hAnsi="Roboto"/>
                <w:color w:val="000000"/>
              </w:rPr>
              <w:delText xml:space="preserve">is a co-founder with </w:delText>
            </w:r>
          </w:del>
        </w:sdtContent>
      </w:sdt>
      <w:proofErr w:type="spellStart"/>
      <w:r>
        <w:rPr>
          <w:rFonts w:ascii="Roboto" w:hAnsi="Roboto"/>
          <w:color w:val="000000"/>
        </w:rPr>
        <w:t>Réka</w:t>
      </w:r>
      <w:proofErr w:type="spellEnd"/>
      <w:r>
        <w:rPr>
          <w:rFonts w:ascii="Roboto" w:hAnsi="Roboto"/>
          <w:color w:val="000000"/>
        </w:rPr>
        <w:t xml:space="preserve"> </w:t>
      </w:r>
      <w:proofErr w:type="spellStart"/>
      <w:r>
        <w:rPr>
          <w:rFonts w:ascii="Roboto" w:hAnsi="Roboto"/>
          <w:color w:val="000000"/>
        </w:rPr>
        <w:t>Szent</w:t>
      </w:r>
      <w:r>
        <w:rPr>
          <w:rFonts w:ascii="Roboto" w:hAnsi="Roboto"/>
          <w:color w:val="000000"/>
        </w:rPr>
        <w:t>irmay</w:t>
      </w:r>
      <w:proofErr w:type="spellEnd"/>
      <w:r>
        <w:rPr>
          <w:rFonts w:ascii="Roboto" w:hAnsi="Roboto"/>
          <w:color w:val="000000"/>
        </w:rPr>
        <w:t xml:space="preserve"> </w:t>
      </w:r>
      <w:sdt>
        <w:sdtPr>
          <w:tag w:val="goog_rdk_330"/>
          <w:id w:val="-696695081"/>
        </w:sdtPr>
        <w:sdtEndPr/>
        <w:sdtContent>
          <w:ins w:id="342" w:author="Zuzana Gombikova" w:date="2020-09-20T18:15:00Z">
            <w:r>
              <w:rPr>
                <w:rFonts w:ascii="Roboto" w:hAnsi="Roboto"/>
                <w:color w:val="000000"/>
              </w:rPr>
              <w:t xml:space="preserve">are  co-founders </w:t>
            </w:r>
          </w:ins>
        </w:sdtContent>
      </w:sdt>
      <w:r>
        <w:rPr>
          <w:rFonts w:ascii="Roboto" w:hAnsi="Roboto"/>
          <w:color w:val="000000"/>
        </w:rPr>
        <w:t xml:space="preserve">of </w:t>
      </w:r>
      <w:hyperlink r:id="rId64">
        <w:proofErr w:type="spellStart"/>
        <w:r>
          <w:rPr>
            <w:rFonts w:ascii="Roboto" w:hAnsi="Roboto"/>
            <w:color w:val="3EA135"/>
          </w:rPr>
          <w:t>Reprex</w:t>
        </w:r>
        <w:proofErr w:type="spellEnd"/>
        <w:r>
          <w:rPr>
            <w:rFonts w:ascii="Roboto" w:hAnsi="Roboto"/>
            <w:color w:val="3EA135"/>
          </w:rPr>
          <w:t xml:space="preserve"> B.V.</w:t>
        </w:r>
      </w:hyperlink>
      <w:r>
        <w:rPr>
          <w:rFonts w:ascii="Roboto" w:hAnsi="Roboto"/>
          <w:color w:val="000000"/>
        </w:rPr>
        <w:t xml:space="preserve">, a start-up (founded on 1 September 2020) that is seeking validation for its open source, open data, open collaboration based approach to reproducible finance. We are </w:t>
      </w:r>
      <w:r>
        <w:rPr>
          <w:rFonts w:ascii="Roboto" w:hAnsi="Roboto"/>
          <w:color w:val="000000"/>
        </w:rPr>
        <w:lastRenderedPageBreak/>
        <w:t xml:space="preserve">finalists in the 2020 intake to the </w:t>
      </w:r>
      <w:proofErr w:type="spellStart"/>
      <w:r>
        <w:rPr>
          <w:rFonts w:ascii="Roboto" w:hAnsi="Roboto"/>
          <w:color w:val="000000"/>
        </w:rPr>
        <w:t>AI+Blockchain</w:t>
      </w:r>
      <w:proofErr w:type="spellEnd"/>
      <w:r>
        <w:rPr>
          <w:rFonts w:ascii="Roboto" w:hAnsi="Roboto"/>
          <w:color w:val="000000"/>
        </w:rPr>
        <w:t xml:space="preserve"> Validation Lab of </w:t>
      </w:r>
      <w:proofErr w:type="spellStart"/>
      <w:proofErr w:type="gramStart"/>
      <w:r>
        <w:rPr>
          <w:rFonts w:ascii="Roboto" w:hAnsi="Roboto"/>
          <w:color w:val="000000"/>
        </w:rPr>
        <w:t>Yes!Delft</w:t>
      </w:r>
      <w:proofErr w:type="spellEnd"/>
      <w:proofErr w:type="gramEnd"/>
      <w:r>
        <w:rPr>
          <w:rFonts w:ascii="Roboto" w:hAnsi="Roboto"/>
          <w:color w:val="000000"/>
        </w:rPr>
        <w:t xml:space="preserve">, which is </w:t>
      </w:r>
      <w:r>
        <w:rPr>
          <w:rFonts w:ascii="Roboto" w:hAnsi="Roboto"/>
          <w:color w:val="000000"/>
        </w:rPr>
        <w:t xml:space="preserve">considered to be the most successful university-backed (non-profit) incubator program in Europe. While </w:t>
      </w:r>
      <w:proofErr w:type="spellStart"/>
      <w:r>
        <w:rPr>
          <w:rFonts w:ascii="Roboto" w:hAnsi="Roboto"/>
          <w:color w:val="000000"/>
        </w:rPr>
        <w:t>Reprex</w:t>
      </w:r>
      <w:proofErr w:type="spellEnd"/>
      <w:r>
        <w:rPr>
          <w:rFonts w:ascii="Roboto" w:hAnsi="Roboto"/>
          <w:color w:val="000000"/>
        </w:rPr>
        <w:t xml:space="preserve"> is technically a for-profit entity, </w:t>
      </w:r>
      <w:sdt>
        <w:sdtPr>
          <w:tag w:val="goog_rdk_331"/>
          <w:id w:val="-144664566"/>
        </w:sdtPr>
        <w:sdtEndPr/>
        <w:sdtContent>
          <w:ins w:id="343" w:author="Zuzana Gombikova" w:date="2020-09-20T18:16:00Z">
            <w:r>
              <w:rPr>
                <w:rFonts w:ascii="Roboto" w:hAnsi="Roboto"/>
                <w:color w:val="000000"/>
              </w:rPr>
              <w:t xml:space="preserve">and </w:t>
            </w:r>
          </w:ins>
        </w:sdtContent>
      </w:sdt>
      <w:r>
        <w:rPr>
          <w:rFonts w:ascii="Roboto" w:hAnsi="Roboto"/>
          <w:color w:val="000000"/>
        </w:rPr>
        <w:t xml:space="preserve">currently it has no paid employees, </w:t>
      </w:r>
      <w:sdt>
        <w:sdtPr>
          <w:tag w:val="goog_rdk_332"/>
          <w:id w:val="250940494"/>
        </w:sdtPr>
        <w:sdtEndPr/>
        <w:sdtContent>
          <w:del w:id="344" w:author="Zuzana Gombikova" w:date="2020-09-20T18:16:00Z">
            <w:r>
              <w:rPr>
                <w:rFonts w:ascii="Roboto" w:hAnsi="Roboto"/>
                <w:color w:val="000000"/>
              </w:rPr>
              <w:delText xml:space="preserve">and </w:delText>
            </w:r>
          </w:del>
        </w:sdtContent>
      </w:sdt>
      <w:r>
        <w:rPr>
          <w:rFonts w:ascii="Roboto" w:hAnsi="Roboto"/>
          <w:color w:val="000000"/>
        </w:rPr>
        <w:t>the aim of the TU Delft’s validation is to find out if the com</w:t>
      </w:r>
      <w:r>
        <w:rPr>
          <w:rFonts w:ascii="Roboto" w:hAnsi="Roboto"/>
          <w:color w:val="000000"/>
        </w:rPr>
        <w:t xml:space="preserve">pany </w:t>
      </w:r>
      <w:sdt>
        <w:sdtPr>
          <w:tag w:val="goog_rdk_333"/>
          <w:id w:val="1257325569"/>
        </w:sdtPr>
        <w:sdtEndPr/>
        <w:sdtContent>
          <w:ins w:id="345" w:author="Zuzana Gombikova" w:date="2020-09-20T18:17:00Z">
            <w:r>
              <w:rPr>
                <w:rFonts w:ascii="Roboto" w:hAnsi="Roboto"/>
                <w:color w:val="000000"/>
              </w:rPr>
              <w:t>is</w:t>
            </w:r>
          </w:ins>
        </w:sdtContent>
      </w:sdt>
      <w:sdt>
        <w:sdtPr>
          <w:tag w:val="goog_rdk_334"/>
          <w:id w:val="654804665"/>
        </w:sdtPr>
        <w:sdtEndPr/>
        <w:sdtContent>
          <w:del w:id="346" w:author="Zuzana Gombikova" w:date="2020-09-20T18:17:00Z">
            <w:r>
              <w:rPr>
                <w:rFonts w:ascii="Roboto" w:hAnsi="Roboto"/>
                <w:color w:val="000000"/>
              </w:rPr>
              <w:delText>can</w:delText>
            </w:r>
          </w:del>
        </w:sdtContent>
      </w:sdt>
      <w:r>
        <w:rPr>
          <w:rFonts w:ascii="Roboto" w:hAnsi="Roboto"/>
          <w:color w:val="000000"/>
        </w:rPr>
        <w:t xml:space="preserve"> viable in the Dutch, Benelux or broader European scientific and business research ecosystem. This validation period lasts up till 15 November 2020, till </w:t>
      </w:r>
      <w:proofErr w:type="spellStart"/>
      <w:r>
        <w:rPr>
          <w:rFonts w:ascii="Roboto" w:hAnsi="Roboto"/>
          <w:color w:val="000000"/>
        </w:rPr>
        <w:t>Reprex</w:t>
      </w:r>
      <w:proofErr w:type="spellEnd"/>
      <w:r>
        <w:rPr>
          <w:rFonts w:ascii="Roboto" w:hAnsi="Roboto"/>
          <w:color w:val="000000"/>
        </w:rPr>
        <w:t xml:space="preserve"> must find out </w:t>
      </w:r>
      <w:sdt>
        <w:sdtPr>
          <w:tag w:val="goog_rdk_335"/>
          <w:id w:val="-1174105294"/>
        </w:sdtPr>
        <w:sdtEndPr/>
        <w:sdtContent>
          <w:ins w:id="347" w:author="Zuzana Gombikova" w:date="2020-09-20T18:17:00Z">
            <w:r>
              <w:rPr>
                <w:rFonts w:ascii="Roboto" w:hAnsi="Roboto"/>
                <w:color w:val="000000"/>
              </w:rPr>
              <w:t>on</w:t>
            </w:r>
          </w:ins>
        </w:sdtContent>
      </w:sdt>
      <w:sdt>
        <w:sdtPr>
          <w:tag w:val="goog_rdk_336"/>
          <w:id w:val="1199282073"/>
        </w:sdtPr>
        <w:sdtEndPr/>
        <w:sdtContent>
          <w:del w:id="348" w:author="Zuzana Gombikova" w:date="2020-09-20T18:17:00Z">
            <w:r>
              <w:rPr>
                <w:rFonts w:ascii="Roboto" w:hAnsi="Roboto"/>
                <w:color w:val="000000"/>
              </w:rPr>
              <w:delText>with</w:delText>
            </w:r>
          </w:del>
        </w:sdtContent>
      </w:sdt>
      <w:r>
        <w:rPr>
          <w:rFonts w:ascii="Roboto" w:hAnsi="Roboto"/>
          <w:color w:val="000000"/>
        </w:rPr>
        <w:t xml:space="preserve"> what conditions can it engage with various entities for research proje</w:t>
      </w:r>
      <w:r>
        <w:rPr>
          <w:rFonts w:ascii="Roboto" w:hAnsi="Roboto"/>
          <w:color w:val="000000"/>
        </w:rPr>
        <w:t>cts on a paid basis.</w:t>
      </w:r>
    </w:p>
    <w:p w14:paraId="5411BB0F"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Marta </w:t>
      </w:r>
      <w:proofErr w:type="spellStart"/>
      <w:r>
        <w:rPr>
          <w:rFonts w:ascii="Roboto" w:hAnsi="Roboto"/>
          <w:color w:val="000000"/>
        </w:rPr>
        <w:t>Kołczyńska</w:t>
      </w:r>
      <w:proofErr w:type="spellEnd"/>
      <w:sdt>
        <w:sdtPr>
          <w:tag w:val="goog_rdk_337"/>
          <w:id w:val="552969143"/>
        </w:sdtPr>
        <w:sdtEndPr/>
        <w:sdtContent>
          <w:ins w:id="349" w:author="Zuzana Gombikova" w:date="2020-09-20T18:17:00Z">
            <w:r>
              <w:rPr>
                <w:rFonts w:ascii="Roboto" w:hAnsi="Roboto"/>
                <w:color w:val="000000"/>
              </w:rPr>
              <w:t>, together with Daniel, are</w:t>
            </w:r>
          </w:ins>
        </w:sdtContent>
      </w:sdt>
      <w:sdt>
        <w:sdtPr>
          <w:tag w:val="goog_rdk_338"/>
          <w:id w:val="-113289946"/>
        </w:sdtPr>
        <w:sdtEndPr/>
        <w:sdtContent>
          <w:del w:id="350" w:author="Zuzana Gombikova" w:date="2020-09-20T18:17:00Z">
            <w:r>
              <w:rPr>
                <w:rFonts w:ascii="Roboto" w:hAnsi="Roboto"/>
                <w:color w:val="000000"/>
              </w:rPr>
              <w:delText xml:space="preserve"> is a</w:delText>
            </w:r>
          </w:del>
        </w:sdtContent>
      </w:sdt>
      <w:r>
        <w:rPr>
          <w:rFonts w:ascii="Roboto" w:hAnsi="Roboto"/>
          <w:color w:val="000000"/>
        </w:rPr>
        <w:t xml:space="preserve"> co-author</w:t>
      </w:r>
      <w:sdt>
        <w:sdtPr>
          <w:tag w:val="goog_rdk_339"/>
          <w:id w:val="-450707116"/>
        </w:sdtPr>
        <w:sdtEndPr/>
        <w:sdtContent>
          <w:ins w:id="351" w:author="Zuzana Gombikova" w:date="2020-09-20T18:18:00Z">
            <w:r>
              <w:rPr>
                <w:rFonts w:ascii="Roboto" w:hAnsi="Roboto"/>
                <w:color w:val="000000"/>
              </w:rPr>
              <w:t>s</w:t>
            </w:r>
          </w:ins>
        </w:sdtContent>
      </w:sdt>
      <w:r>
        <w:rPr>
          <w:rFonts w:ascii="Roboto" w:hAnsi="Roboto"/>
          <w:color w:val="000000"/>
        </w:rPr>
        <w:t xml:space="preserve"> of </w:t>
      </w:r>
      <w:sdt>
        <w:sdtPr>
          <w:tag w:val="goog_rdk_340"/>
          <w:id w:val="409504524"/>
        </w:sdtPr>
        <w:sdtEndPr/>
        <w:sdtContent>
          <w:del w:id="352" w:author="Zuzana Gombikova" w:date="2020-09-20T18:18:00Z">
            <w:r>
              <w:rPr>
                <w:rFonts w:ascii="Roboto" w:hAnsi="Roboto"/>
                <w:color w:val="000000"/>
              </w:rPr>
              <w:delText xml:space="preserve">Daniel in </w:delText>
            </w:r>
          </w:del>
        </w:sdtContent>
      </w:sdt>
      <w:r>
        <w:rPr>
          <w:rFonts w:ascii="Roboto" w:hAnsi="Roboto"/>
          <w:color w:val="000000"/>
        </w:rPr>
        <w:t xml:space="preserve">the GPL-3 open source </w:t>
      </w:r>
      <w:hyperlink r:id="rId65">
        <w:proofErr w:type="spellStart"/>
        <w:r>
          <w:rPr>
            <w:rFonts w:ascii="Roboto" w:hAnsi="Roboto"/>
            <w:color w:val="3EA135"/>
          </w:rPr>
          <w:t>retroharmonize</w:t>
        </w:r>
        <w:proofErr w:type="spellEnd"/>
      </w:hyperlink>
      <w:r>
        <w:rPr>
          <w:rFonts w:ascii="Roboto" w:hAnsi="Roboto"/>
          <w:color w:val="000000"/>
        </w:rPr>
        <w:t xml:space="preserve"> R package which is currently under peer review, furthermore, co-author of the </w:t>
      </w:r>
      <w:hyperlink r:id="rId66">
        <w:proofErr w:type="spellStart"/>
        <w:r>
          <w:rPr>
            <w:rFonts w:ascii="Roboto" w:hAnsi="Roboto"/>
            <w:color w:val="3EA135"/>
          </w:rPr>
          <w:t>eurobarometer</w:t>
        </w:r>
        <w:proofErr w:type="spellEnd"/>
      </w:hyperlink>
      <w:r>
        <w:rPr>
          <w:rFonts w:ascii="Roboto" w:hAnsi="Roboto"/>
          <w:color w:val="000000"/>
        </w:rPr>
        <w:t xml:space="preserve"> and which aims to may </w:t>
      </w:r>
      <w:proofErr w:type="spellStart"/>
      <w:r>
        <w:rPr>
          <w:rFonts w:ascii="Roboto" w:hAnsi="Roboto"/>
          <w:color w:val="000000"/>
        </w:rPr>
        <w:t>harmonizations</w:t>
      </w:r>
      <w:proofErr w:type="spellEnd"/>
      <w:r>
        <w:rPr>
          <w:rFonts w:ascii="Roboto" w:hAnsi="Roboto"/>
          <w:color w:val="000000"/>
        </w:rPr>
        <w:t xml:space="preserve"> more reproducible in Eurobarometer’s contexts. Marta originally i</w:t>
      </w:r>
      <w:r>
        <w:rPr>
          <w:rFonts w:ascii="Roboto" w:hAnsi="Roboto"/>
          <w:color w:val="000000"/>
        </w:rPr>
        <w:t xml:space="preserve">ntended to join </w:t>
      </w:r>
      <w:proofErr w:type="spellStart"/>
      <w:r>
        <w:rPr>
          <w:rFonts w:ascii="Roboto" w:hAnsi="Roboto"/>
          <w:color w:val="000000"/>
        </w:rPr>
        <w:t>Reprex</w:t>
      </w:r>
      <w:proofErr w:type="spellEnd"/>
      <w:r>
        <w:rPr>
          <w:rFonts w:ascii="Roboto" w:hAnsi="Roboto"/>
          <w:color w:val="000000"/>
        </w:rPr>
        <w:t xml:space="preserve"> as a team member, but currently has no affiliation, contractual </w:t>
      </w:r>
      <w:proofErr w:type="gramStart"/>
      <w:r>
        <w:rPr>
          <w:rFonts w:ascii="Roboto" w:hAnsi="Roboto"/>
          <w:color w:val="000000"/>
        </w:rPr>
        <w:t>obligations</w:t>
      </w:r>
      <w:proofErr w:type="gramEnd"/>
      <w:r>
        <w:rPr>
          <w:rFonts w:ascii="Roboto" w:hAnsi="Roboto"/>
          <w:color w:val="000000"/>
        </w:rPr>
        <w:t xml:space="preserve"> or shares in </w:t>
      </w:r>
      <w:proofErr w:type="spellStart"/>
      <w:r>
        <w:rPr>
          <w:rFonts w:ascii="Roboto" w:hAnsi="Roboto"/>
          <w:color w:val="000000"/>
        </w:rPr>
        <w:t>Reprex</w:t>
      </w:r>
      <w:proofErr w:type="spellEnd"/>
      <w:r>
        <w:rPr>
          <w:rFonts w:ascii="Roboto" w:hAnsi="Roboto"/>
          <w:color w:val="000000"/>
        </w:rPr>
        <w:t>, and this situation will not change till 15 November 2020. As an academic researcher and grantee of the Polish National Science Centre, M</w:t>
      </w:r>
      <w:r>
        <w:rPr>
          <w:rFonts w:ascii="Roboto" w:hAnsi="Roboto"/>
          <w:color w:val="000000"/>
        </w:rPr>
        <w:t>arta must abide by the Code of the National Science Centre on Research Integrity and Applying for Research Financing, which regulates issues around research, professional conduct, attribution of research output, and communication of research to diverse aud</w:t>
      </w:r>
      <w:r>
        <w:rPr>
          <w:rFonts w:ascii="Roboto" w:hAnsi="Roboto"/>
          <w:color w:val="000000"/>
        </w:rPr>
        <w:t>iences.</w:t>
      </w:r>
    </w:p>
    <w:p w14:paraId="5411BB10"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Because of her significant intellectual input into this project, </w:t>
      </w:r>
      <w:sdt>
        <w:sdtPr>
          <w:tag w:val="goog_rdk_341"/>
          <w:id w:val="-1523544585"/>
        </w:sdtPr>
        <w:sdtEndPr/>
        <w:sdtContent>
          <w:commentRangeStart w:id="353"/>
        </w:sdtContent>
      </w:sdt>
      <w:r>
        <w:rPr>
          <w:rFonts w:ascii="Roboto" w:hAnsi="Roboto"/>
          <w:color w:val="000000"/>
        </w:rPr>
        <w:t>Daniel wants to leave open for Marta to join this collaboration,</w:t>
      </w:r>
      <w:commentRangeEnd w:id="353"/>
      <w:r>
        <w:commentReference w:id="353"/>
      </w:r>
      <w:r>
        <w:rPr>
          <w:rFonts w:ascii="Roboto" w:hAnsi="Roboto"/>
          <w:color w:val="000000"/>
        </w:rPr>
        <w:t xml:space="preserve"> even though Marta currently does not see her role in it. She will be given the option to review this document, an</w:t>
      </w:r>
      <w:r>
        <w:rPr>
          <w:rFonts w:ascii="Roboto" w:hAnsi="Roboto"/>
          <w:color w:val="000000"/>
        </w:rPr>
        <w:t>d pre-publication outcomes, and give her contribution.</w:t>
      </w:r>
    </w:p>
    <w:p w14:paraId="5411BB11" w14:textId="77777777" w:rsidR="0089756D" w:rsidRDefault="00B80FE6">
      <w:pPr>
        <w:pStyle w:val="Heading4"/>
      </w:pPr>
      <w:bookmarkStart w:id="354" w:name="bookmark=id.147n2zr" w:colFirst="0" w:colLast="0"/>
      <w:bookmarkEnd w:id="354"/>
      <w:r>
        <w:t xml:space="preserve">Nature of cooperation &amp; </w:t>
      </w:r>
      <w:sdt>
        <w:sdtPr>
          <w:tag w:val="goog_rdk_342"/>
          <w:id w:val="-244347037"/>
        </w:sdtPr>
        <w:sdtEndPr/>
        <w:sdtContent>
          <w:del w:id="355" w:author="Zuzana Gombikova" w:date="2020-09-20T18:19:00Z">
            <w:r>
              <w:delText>e</w:delText>
            </w:r>
          </w:del>
        </w:sdtContent>
      </w:sdt>
      <w:proofErr w:type="spellStart"/>
      <w:r>
        <w:t>thical</w:t>
      </w:r>
      <w:proofErr w:type="spellEnd"/>
      <w:r>
        <w:t xml:space="preserve"> standards</w:t>
      </w:r>
    </w:p>
    <w:p w14:paraId="5411BB12"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In the Netherlands, not only a statutory </w:t>
      </w:r>
      <w:sdt>
        <w:sdtPr>
          <w:tag w:val="goog_rdk_343"/>
          <w:id w:val="900712636"/>
        </w:sdtPr>
        <w:sdtEndPr/>
        <w:sdtContent>
          <w:ins w:id="356" w:author="Zuzana Gombikova" w:date="2020-09-20T18:19:00Z">
            <w:r>
              <w:rPr>
                <w:rFonts w:ascii="Roboto" w:hAnsi="Roboto"/>
                <w:color w:val="000000"/>
              </w:rPr>
              <w:t>minimum</w:t>
            </w:r>
          </w:ins>
        </w:sdtContent>
      </w:sdt>
      <w:sdt>
        <w:sdtPr>
          <w:tag w:val="goog_rdk_344"/>
          <w:id w:val="1317912747"/>
        </w:sdtPr>
        <w:sdtEndPr/>
        <w:sdtContent>
          <w:del w:id="357" w:author="Zuzana Gombikova" w:date="2020-09-20T18:19:00Z">
            <w:r>
              <w:rPr>
                <w:rFonts w:ascii="Roboto" w:hAnsi="Roboto"/>
                <w:color w:val="000000"/>
              </w:rPr>
              <w:delText>minimal</w:delText>
            </w:r>
          </w:del>
        </w:sdtContent>
      </w:sdt>
      <w:r>
        <w:rPr>
          <w:rFonts w:ascii="Roboto" w:hAnsi="Roboto"/>
          <w:color w:val="000000"/>
        </w:rPr>
        <w:t xml:space="preserve"> wage, but education</w:t>
      </w:r>
      <w:sdt>
        <w:sdtPr>
          <w:tag w:val="goog_rdk_345"/>
          <w:id w:val="-1185679182"/>
        </w:sdtPr>
        <w:sdtEndPr/>
        <w:sdtContent>
          <w:ins w:id="358" w:author="Zuzana Gombikova" w:date="2020-09-20T18:19:00Z">
            <w:r>
              <w:rPr>
                <w:rFonts w:ascii="Roboto" w:hAnsi="Roboto"/>
                <w:color w:val="000000"/>
              </w:rPr>
              <w:t xml:space="preserve"> </w:t>
            </w:r>
          </w:ins>
        </w:sdtContent>
      </w:sdt>
      <w:r>
        <w:rPr>
          <w:rFonts w:ascii="Roboto" w:hAnsi="Roboto"/>
          <w:color w:val="000000"/>
        </w:rPr>
        <w:t>/</w:t>
      </w:r>
      <w:sdt>
        <w:sdtPr>
          <w:tag w:val="goog_rdk_346"/>
          <w:id w:val="946503426"/>
        </w:sdtPr>
        <w:sdtEndPr/>
        <w:sdtContent>
          <w:ins w:id="359" w:author="Zuzana Gombikova" w:date="2020-09-20T18:19:00Z">
            <w:r>
              <w:rPr>
                <w:rFonts w:ascii="Roboto" w:hAnsi="Roboto"/>
                <w:color w:val="000000"/>
              </w:rPr>
              <w:t xml:space="preserve"> </w:t>
            </w:r>
          </w:ins>
        </w:sdtContent>
      </w:sdt>
      <w:r>
        <w:rPr>
          <w:rFonts w:ascii="Roboto" w:hAnsi="Roboto"/>
          <w:color w:val="000000"/>
        </w:rPr>
        <w:t>experience</w:t>
      </w:r>
      <w:sdt>
        <w:sdtPr>
          <w:tag w:val="goog_rdk_347"/>
          <w:id w:val="-920556754"/>
        </w:sdtPr>
        <w:sdtEndPr/>
        <w:sdtContent>
          <w:ins w:id="360" w:author="Zuzana Gombikova" w:date="2020-09-20T18:19:00Z">
            <w:r>
              <w:rPr>
                <w:rFonts w:ascii="Roboto" w:hAnsi="Roboto"/>
                <w:color w:val="000000"/>
              </w:rPr>
              <w:t xml:space="preserve"> </w:t>
            </w:r>
          </w:ins>
        </w:sdtContent>
      </w:sdt>
      <w:r>
        <w:rPr>
          <w:rFonts w:ascii="Roboto" w:hAnsi="Roboto"/>
          <w:color w:val="000000"/>
        </w:rPr>
        <w:t>/</w:t>
      </w:r>
      <w:sdt>
        <w:sdtPr>
          <w:tag w:val="goog_rdk_348"/>
          <w:id w:val="451294318"/>
        </w:sdtPr>
        <w:sdtEndPr/>
        <w:sdtContent>
          <w:ins w:id="361" w:author="Zuzana Gombikova" w:date="2020-09-20T18:19:00Z">
            <w:r>
              <w:rPr>
                <w:rFonts w:ascii="Roboto" w:hAnsi="Roboto"/>
                <w:color w:val="000000"/>
              </w:rPr>
              <w:t xml:space="preserve"> </w:t>
            </w:r>
          </w:ins>
        </w:sdtContent>
      </w:sdt>
      <w:r>
        <w:rPr>
          <w:rFonts w:ascii="Roboto" w:hAnsi="Roboto"/>
          <w:color w:val="000000"/>
        </w:rPr>
        <w:t>sector specific fair wage rules apply</w:t>
      </w:r>
      <w:sdt>
        <w:sdtPr>
          <w:tag w:val="goog_rdk_349"/>
          <w:id w:val="-1223372089"/>
        </w:sdtPr>
        <w:sdtEndPr/>
        <w:sdtContent>
          <w:ins w:id="362" w:author="Zuzana Gombikova" w:date="2020-09-20T18:19:00Z">
            <w:r>
              <w:rPr>
                <w:rFonts w:ascii="Roboto" w:hAnsi="Roboto"/>
                <w:color w:val="000000"/>
              </w:rPr>
              <w:t>.</w:t>
            </w:r>
          </w:ins>
        </w:sdtContent>
      </w:sdt>
      <w:sdt>
        <w:sdtPr>
          <w:tag w:val="goog_rdk_350"/>
          <w:id w:val="-1744553614"/>
        </w:sdtPr>
        <w:sdtEndPr/>
        <w:sdtContent>
          <w:del w:id="363" w:author="Zuzana Gombikova" w:date="2020-09-20T18:19:00Z">
            <w:r>
              <w:rPr>
                <w:rFonts w:ascii="Roboto" w:hAnsi="Roboto"/>
                <w:color w:val="000000"/>
              </w:rPr>
              <w:delText>,</w:delText>
            </w:r>
          </w:del>
        </w:sdtContent>
      </w:sdt>
      <w:r>
        <w:rPr>
          <w:rFonts w:ascii="Roboto" w:hAnsi="Roboto"/>
          <w:color w:val="000000"/>
        </w:rPr>
        <w:t xml:space="preserve"> </w:t>
      </w:r>
      <w:sdt>
        <w:sdtPr>
          <w:tag w:val="goog_rdk_351"/>
          <w:id w:val="212463549"/>
        </w:sdtPr>
        <w:sdtEndPr/>
        <w:sdtContent>
          <w:ins w:id="364" w:author="Zuzana Gombikova" w:date="2020-09-20T18:19:00Z">
            <w:r>
              <w:rPr>
                <w:rFonts w:ascii="Roboto" w:hAnsi="Roboto"/>
                <w:color w:val="000000"/>
              </w:rPr>
              <w:t>That</w:t>
            </w:r>
          </w:ins>
        </w:sdtContent>
      </w:sdt>
      <w:sdt>
        <w:sdtPr>
          <w:tag w:val="goog_rdk_352"/>
          <w:id w:val="-1535655511"/>
        </w:sdtPr>
        <w:sdtEndPr/>
        <w:sdtContent>
          <w:del w:id="365" w:author="Zuzana Gombikova" w:date="2020-09-20T18:19:00Z">
            <w:r>
              <w:rPr>
                <w:rFonts w:ascii="Roboto" w:hAnsi="Roboto"/>
                <w:color w:val="000000"/>
              </w:rPr>
              <w:delText>which</w:delText>
            </w:r>
          </w:del>
        </w:sdtContent>
      </w:sdt>
      <w:r>
        <w:rPr>
          <w:rFonts w:ascii="Roboto" w:hAnsi="Roboto"/>
          <w:color w:val="000000"/>
        </w:rPr>
        <w:t xml:space="preserve"> means that </w:t>
      </w:r>
      <w:proofErr w:type="spellStart"/>
      <w:r>
        <w:rPr>
          <w:rFonts w:ascii="Roboto" w:hAnsi="Roboto"/>
          <w:color w:val="000000"/>
        </w:rPr>
        <w:t>Reprex</w:t>
      </w:r>
      <w:proofErr w:type="spellEnd"/>
      <w:r>
        <w:rPr>
          <w:rFonts w:ascii="Roboto" w:hAnsi="Roboto"/>
          <w:color w:val="000000"/>
        </w:rPr>
        <w:t xml:space="preserve"> will not be viable if it cannot pay its internal / external staff fair wages in 2021. However, if it is found viable, it will be admitted to a non-profit incubation program finance</w:t>
      </w:r>
      <w:r>
        <w:rPr>
          <w:rFonts w:ascii="Roboto" w:hAnsi="Roboto"/>
          <w:color w:val="000000"/>
        </w:rPr>
        <w:t>d by TU Delft and Dutch public grants.</w:t>
      </w:r>
    </w:p>
    <w:p w14:paraId="5411BB13"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Daniel and </w:t>
      </w:r>
      <w:proofErr w:type="spellStart"/>
      <w:r>
        <w:rPr>
          <w:rFonts w:ascii="Roboto" w:hAnsi="Roboto"/>
          <w:color w:val="000000"/>
        </w:rPr>
        <w:t>Reprex</w:t>
      </w:r>
      <w:proofErr w:type="spellEnd"/>
      <w:r>
        <w:rPr>
          <w:rFonts w:ascii="Roboto" w:hAnsi="Roboto"/>
          <w:color w:val="000000"/>
        </w:rPr>
        <w:t xml:space="preserve"> are not contractors</w:t>
      </w:r>
      <w:sdt>
        <w:sdtPr>
          <w:tag w:val="goog_rdk_353"/>
          <w:id w:val="-725227074"/>
        </w:sdtPr>
        <w:sdtEndPr/>
        <w:sdtContent>
          <w:ins w:id="366" w:author="Zuzana Gombikova" w:date="2020-09-20T18:19:00Z">
            <w:r>
              <w:rPr>
                <w:rFonts w:ascii="Roboto" w:hAnsi="Roboto"/>
                <w:color w:val="000000"/>
              </w:rPr>
              <w:t xml:space="preserve"> </w:t>
            </w:r>
            <w:proofErr w:type="spellStart"/>
            <w:r>
              <w:rPr>
                <w:rFonts w:ascii="Roboto" w:hAnsi="Roboto"/>
                <w:color w:val="000000"/>
              </w:rPr>
              <w:t>neither</w:t>
            </w:r>
          </w:ins>
        </w:sdtContent>
      </w:sdt>
      <w:sdt>
        <w:sdtPr>
          <w:tag w:val="goog_rdk_354"/>
          <w:id w:val="-1955471546"/>
        </w:sdtPr>
        <w:sdtEndPr/>
        <w:sdtContent>
          <w:del w:id="367" w:author="Zuzana Gombikova" w:date="2020-09-20T18:19:00Z">
            <w:r>
              <w:rPr>
                <w:rFonts w:ascii="Roboto" w:hAnsi="Roboto"/>
                <w:color w:val="000000"/>
              </w:rPr>
              <w:delText xml:space="preserve">, </w:delText>
            </w:r>
          </w:del>
        </w:sdtContent>
      </w:sdt>
      <w:r>
        <w:rPr>
          <w:rFonts w:ascii="Roboto" w:hAnsi="Roboto"/>
          <w:color w:val="000000"/>
        </w:rPr>
        <w:t>subcontractors</w:t>
      </w:r>
      <w:proofErr w:type="spellEnd"/>
      <w:r>
        <w:rPr>
          <w:rFonts w:ascii="Roboto" w:hAnsi="Roboto"/>
          <w:color w:val="000000"/>
        </w:rPr>
        <w:t xml:space="preserve"> of Arab Barometer, and they declare that the work foreseen in this project until 15 November 2020 is </w:t>
      </w:r>
      <w:r>
        <w:rPr>
          <w:rFonts w:ascii="Roboto" w:hAnsi="Roboto"/>
          <w:i/>
          <w:color w:val="000000"/>
        </w:rPr>
        <w:t>not significant and is not made against remunerati</w:t>
      </w:r>
      <w:r>
        <w:rPr>
          <w:rFonts w:ascii="Roboto" w:hAnsi="Roboto"/>
          <w:i/>
          <w:color w:val="000000"/>
        </w:rPr>
        <w:t>on</w:t>
      </w:r>
      <w:r>
        <w:rPr>
          <w:rFonts w:ascii="Roboto" w:hAnsi="Roboto"/>
          <w:color w:val="000000"/>
        </w:rPr>
        <w:t xml:space="preserve">, with the exception that they will seek a non-significant, nominal remuneration in the context of the </w:t>
      </w:r>
      <w:hyperlink w:anchor="bookmark=id.3o7alnk">
        <w:r>
          <w:rPr>
            <w:rFonts w:ascii="Roboto" w:hAnsi="Roboto"/>
            <w:color w:val="3EA135"/>
          </w:rPr>
          <w:t>TU Delft Validation Lab</w:t>
        </w:r>
      </w:hyperlink>
      <w:r>
        <w:rPr>
          <w:rFonts w:ascii="Roboto" w:hAnsi="Roboto"/>
          <w:color w:val="000000"/>
        </w:rPr>
        <w:t xml:space="preserve"> program. Getting this nominal remuneration is not a condition of their work, and if they do not get it, it will have no effect on the quality of their work.</w:t>
      </w:r>
    </w:p>
    <w:p w14:paraId="5411BB14"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Daniel as a CFA </w:t>
      </w:r>
      <w:proofErr w:type="spellStart"/>
      <w:r>
        <w:rPr>
          <w:rFonts w:ascii="Roboto" w:hAnsi="Roboto"/>
          <w:color w:val="000000"/>
        </w:rPr>
        <w:t>charterholder</w:t>
      </w:r>
      <w:proofErr w:type="spellEnd"/>
      <w:r>
        <w:rPr>
          <w:rFonts w:ascii="Roboto" w:hAnsi="Roboto"/>
          <w:color w:val="000000"/>
        </w:rPr>
        <w:t xml:space="preserve"> must abide by the CFA Institute Code of Ethics and Standards of Prof</w:t>
      </w:r>
      <w:r>
        <w:rPr>
          <w:rFonts w:ascii="Roboto" w:hAnsi="Roboto"/>
          <w:color w:val="000000"/>
        </w:rPr>
        <w:t>essional Conduct promoting the highest standards of ethics, education, and professional excellence for the ultimate benefit of society</w:t>
      </w:r>
      <w:sdt>
        <w:sdtPr>
          <w:tag w:val="goog_rdk_355"/>
          <w:id w:val="-269853823"/>
        </w:sdtPr>
        <w:sdtEndPr/>
        <w:sdtContent>
          <w:ins w:id="368" w:author="Zuzana Gombikova" w:date="2020-09-20T18:20:00Z">
            <w:r>
              <w:rPr>
                <w:rFonts w:ascii="Roboto" w:hAnsi="Roboto"/>
                <w:color w:val="000000"/>
              </w:rPr>
              <w:t>.</w:t>
            </w:r>
          </w:ins>
        </w:sdtContent>
      </w:sdt>
      <w:r>
        <w:rPr>
          <w:rFonts w:ascii="Roboto" w:hAnsi="Roboto"/>
          <w:color w:val="000000"/>
        </w:rPr>
        <w:t xml:space="preserve"> </w:t>
      </w:r>
      <w:sdt>
        <w:sdtPr>
          <w:tag w:val="goog_rdk_356"/>
          <w:id w:val="-1284879002"/>
        </w:sdtPr>
        <w:sdtEndPr/>
        <w:sdtContent>
          <w:del w:id="369" w:author="Zuzana Gombikova" w:date="2020-09-20T18:20:00Z">
            <w:r>
              <w:rPr>
                <w:rFonts w:ascii="Roboto" w:hAnsi="Roboto"/>
                <w:color w:val="000000"/>
              </w:rPr>
              <w:delText xml:space="preserve">and </w:delText>
            </w:r>
          </w:del>
        </w:sdtContent>
      </w:sdt>
      <w:sdt>
        <w:sdtPr>
          <w:tag w:val="goog_rdk_357"/>
          <w:id w:val="57755510"/>
        </w:sdtPr>
        <w:sdtEndPr/>
        <w:sdtContent>
          <w:customXmlInsRangeStart w:id="370" w:author="Zuzana Gombikova" w:date="2020-09-20T18:20:00Z"/>
          <w:sdt>
            <w:sdtPr>
              <w:tag w:val="goog_rdk_358"/>
              <w:id w:val="-2082052991"/>
            </w:sdtPr>
            <w:sdtEndPr/>
            <w:sdtContent>
              <w:customXmlInsRangeEnd w:id="370"/>
              <w:ins w:id="371" w:author="Zuzana Gombikova" w:date="2020-09-20T18:20:00Z">
                <w:del w:id="372" w:author="Zuzana Gombikova" w:date="2020-09-20T18:20:00Z">
                  <w:r>
                    <w:rPr>
                      <w:rFonts w:ascii="Roboto" w:hAnsi="Roboto"/>
                      <w:color w:val="000000"/>
                    </w:rPr>
                    <w:delText>T</w:delText>
                  </w:r>
                </w:del>
              </w:ins>
              <w:customXmlInsRangeStart w:id="373" w:author="Zuzana Gombikova" w:date="2020-09-20T18:20:00Z"/>
            </w:sdtContent>
          </w:sdt>
          <w:customXmlInsRangeEnd w:id="373"/>
        </w:sdtContent>
      </w:sdt>
      <w:sdt>
        <w:sdtPr>
          <w:tag w:val="goog_rdk_359"/>
          <w:id w:val="-1102876743"/>
        </w:sdtPr>
        <w:sdtEndPr/>
        <w:sdtContent>
          <w:del w:id="374" w:author="Zuzana Gombikova" w:date="2020-09-20T18:20:00Z">
            <w:r>
              <w:rPr>
                <w:rFonts w:ascii="Roboto" w:hAnsi="Roboto"/>
                <w:color w:val="000000"/>
              </w:rPr>
              <w:delText>t</w:delText>
            </w:r>
          </w:del>
        </w:sdtContent>
      </w:sdt>
      <w:proofErr w:type="spellStart"/>
      <w:r>
        <w:rPr>
          <w:rFonts w:ascii="Roboto" w:hAnsi="Roboto"/>
          <w:color w:val="000000"/>
        </w:rPr>
        <w:t>herefore</w:t>
      </w:r>
      <w:proofErr w:type="spellEnd"/>
      <w:sdt>
        <w:sdtPr>
          <w:tag w:val="goog_rdk_360"/>
          <w:id w:val="1518738470"/>
        </w:sdtPr>
        <w:sdtEndPr/>
        <w:sdtContent>
          <w:ins w:id="375" w:author="Zuzana Gombikova" w:date="2020-09-20T18:20:00Z">
            <w:r>
              <w:rPr>
                <w:rFonts w:ascii="Roboto" w:hAnsi="Roboto"/>
                <w:color w:val="000000"/>
              </w:rPr>
              <w:t>,</w:t>
            </w:r>
          </w:ins>
        </w:sdtContent>
      </w:sdt>
      <w:r>
        <w:rPr>
          <w:rFonts w:ascii="Roboto" w:hAnsi="Roboto"/>
          <w:color w:val="000000"/>
        </w:rPr>
        <w:t xml:space="preserve"> our company is bound by these standards even when our services are not directly supporting investment decisions. It also regulates research financing, attribution of research output and communication to diverse audiences similarly to scientific integrity </w:t>
      </w:r>
      <w:r>
        <w:rPr>
          <w:rFonts w:ascii="Roboto" w:hAnsi="Roboto"/>
          <w:color w:val="000000"/>
        </w:rPr>
        <w:t xml:space="preserve">codes. The CFA ethical code and professional standards are aiming </w:t>
      </w:r>
      <w:r>
        <w:rPr>
          <w:rFonts w:ascii="Roboto" w:hAnsi="Roboto"/>
          <w:color w:val="000000"/>
        </w:rPr>
        <w:lastRenderedPageBreak/>
        <w:t xml:space="preserve">to be global </w:t>
      </w:r>
      <w:proofErr w:type="gramStart"/>
      <w:r>
        <w:rPr>
          <w:rFonts w:ascii="Roboto" w:hAnsi="Roboto"/>
          <w:color w:val="000000"/>
        </w:rPr>
        <w:t>standards, and</w:t>
      </w:r>
      <w:proofErr w:type="gramEnd"/>
      <w:r>
        <w:rPr>
          <w:rFonts w:ascii="Roboto" w:hAnsi="Roboto"/>
          <w:color w:val="000000"/>
        </w:rPr>
        <w:t xml:space="preserve"> dictate that whenever national regulations require higher ethical or professional standards, the higher standards must be followed.</w:t>
      </w:r>
    </w:p>
    <w:p w14:paraId="5411BB15"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In their cooperation, and in c</w:t>
      </w:r>
      <w:r>
        <w:rPr>
          <w:rFonts w:ascii="Roboto" w:hAnsi="Roboto"/>
          <w:color w:val="000000"/>
        </w:rPr>
        <w:t>ase of doubt, the Arab Barometer team</w:t>
      </w:r>
      <w:sdt>
        <w:sdtPr>
          <w:tag w:val="goog_rdk_361"/>
          <w:id w:val="732665930"/>
        </w:sdtPr>
        <w:sdtEndPr/>
        <w:sdtContent>
          <w:del w:id="376" w:author="Zuzana Gombikova" w:date="2020-09-20T18:21:00Z">
            <w:r>
              <w:rPr>
                <w:rFonts w:ascii="Roboto" w:hAnsi="Roboto"/>
                <w:color w:val="000000"/>
              </w:rPr>
              <w:delText>,</w:delText>
            </w:r>
          </w:del>
        </w:sdtContent>
      </w:sdt>
      <w:r>
        <w:rPr>
          <w:rFonts w:ascii="Roboto" w:hAnsi="Roboto"/>
          <w:color w:val="000000"/>
        </w:rPr>
        <w:t xml:space="preserve"> and Daniel must decide if the Arab Barometers ethical guidelines or the CFA ethical guidelines dictate more strict restrictions, and agree to follow the rules that are less permissive. It is not foreseen that such an ethical conflict would apply here. The</w:t>
      </w:r>
      <w:r>
        <w:rPr>
          <w:rFonts w:ascii="Roboto" w:hAnsi="Roboto"/>
          <w:color w:val="000000"/>
        </w:rPr>
        <w:t xml:space="preserve"> CFA standards on objectivity, attribution, and other values are practically identical to the standards applied in ethical and high quality academic research, and the nature of the data used in this project will not be applicable directly in an economic or</w:t>
      </w:r>
      <w:r>
        <w:rPr>
          <w:rFonts w:ascii="Roboto" w:hAnsi="Roboto"/>
          <w:color w:val="000000"/>
        </w:rPr>
        <w:t xml:space="preserve"> investment advisory context. Even in that case, the requirements for proper disclosure on the validity and limitations of findings, fair data presentation and other similar topics are very similar to the presentation of ethical academic research.</w:t>
      </w:r>
    </w:p>
    <w:p w14:paraId="5411BB16" w14:textId="77777777" w:rsidR="0089756D" w:rsidRDefault="00B80FE6">
      <w:pPr>
        <w:pStyle w:val="Heading4"/>
      </w:pPr>
      <w:bookmarkStart w:id="377" w:name="bookmark=id.3o7alnk" w:colFirst="0" w:colLast="0"/>
      <w:bookmarkEnd w:id="377"/>
      <w:r>
        <w:t>Connecti</w:t>
      </w:r>
      <w:r>
        <w:t>on to TU Delft</w:t>
      </w:r>
    </w:p>
    <w:p w14:paraId="5411BB17" w14:textId="77777777" w:rsidR="0089756D" w:rsidRDefault="00B80FE6">
      <w:pPr>
        <w:pBdr>
          <w:top w:val="nil"/>
          <w:left w:val="nil"/>
          <w:bottom w:val="nil"/>
          <w:right w:val="nil"/>
          <w:between w:val="nil"/>
        </w:pBdr>
        <w:spacing w:before="180" w:after="180"/>
        <w:rPr>
          <w:rFonts w:ascii="Roboto" w:hAnsi="Roboto"/>
          <w:color w:val="000000"/>
        </w:rPr>
      </w:pPr>
      <w:proofErr w:type="spellStart"/>
      <w:r>
        <w:rPr>
          <w:rFonts w:ascii="Roboto" w:hAnsi="Roboto"/>
          <w:color w:val="000000"/>
        </w:rPr>
        <w:t>Reprex</w:t>
      </w:r>
      <w:proofErr w:type="spellEnd"/>
      <w:r>
        <w:rPr>
          <w:rFonts w:ascii="Roboto" w:hAnsi="Roboto"/>
          <w:color w:val="000000"/>
        </w:rPr>
        <w:t xml:space="preserve"> B.V. is currently participating in the prestigious </w:t>
      </w:r>
      <w:proofErr w:type="spellStart"/>
      <w:r>
        <w:rPr>
          <w:rFonts w:ascii="Roboto" w:hAnsi="Roboto"/>
          <w:color w:val="000000"/>
        </w:rPr>
        <w:t>AI+Blockchain</w:t>
      </w:r>
      <w:proofErr w:type="spellEnd"/>
      <w:r>
        <w:rPr>
          <w:rFonts w:ascii="Roboto" w:hAnsi="Roboto"/>
          <w:color w:val="000000"/>
        </w:rPr>
        <w:t xml:space="preserve"> Validation Lab of </w:t>
      </w:r>
      <w:proofErr w:type="spellStart"/>
      <w:proofErr w:type="gramStart"/>
      <w:r>
        <w:rPr>
          <w:rFonts w:ascii="Roboto" w:hAnsi="Roboto"/>
          <w:color w:val="000000"/>
        </w:rPr>
        <w:t>Yes!Delft</w:t>
      </w:r>
      <w:proofErr w:type="spellEnd"/>
      <w:proofErr w:type="gramEnd"/>
      <w:r>
        <w:rPr>
          <w:rFonts w:ascii="Roboto" w:hAnsi="Roboto"/>
          <w:color w:val="000000"/>
        </w:rPr>
        <w:t xml:space="preserve">, which is considered to be the best university-backed incubators in the world. </w:t>
      </w:r>
      <w:sdt>
        <w:sdtPr>
          <w:tag w:val="goog_rdk_362"/>
          <w:id w:val="-1311865255"/>
        </w:sdtPr>
        <w:sdtEndPr/>
        <w:sdtContent>
          <w:del w:id="378" w:author="Zuzana Gombikova" w:date="2020-09-20T18:22:00Z">
            <w:r>
              <w:rPr>
                <w:rFonts w:ascii="Roboto" w:hAnsi="Roboto"/>
                <w:color w:val="000000"/>
              </w:rPr>
              <w:delText>(</w:delText>
            </w:r>
          </w:del>
        </w:sdtContent>
      </w:sdt>
      <w:r>
        <w:rPr>
          <w:rFonts w:ascii="Roboto" w:hAnsi="Roboto"/>
          <w:color w:val="000000"/>
        </w:rPr>
        <w:t>It is a non-profit incubator program of the Technical Unive</w:t>
      </w:r>
      <w:r>
        <w:rPr>
          <w:rFonts w:ascii="Roboto" w:hAnsi="Roboto"/>
          <w:color w:val="000000"/>
        </w:rPr>
        <w:t>rsity of Delft, the municipality of the Hague and the charitable foundation of the Dutch royal family.</w:t>
      </w:r>
      <w:sdt>
        <w:sdtPr>
          <w:tag w:val="goog_rdk_363"/>
          <w:id w:val="1474176271"/>
        </w:sdtPr>
        <w:sdtEndPr/>
        <w:sdtContent>
          <w:del w:id="379" w:author="Zuzana Gombikova" w:date="2020-09-20T18:22:00Z">
            <w:r>
              <w:rPr>
                <w:rFonts w:ascii="Roboto" w:hAnsi="Roboto"/>
                <w:color w:val="000000"/>
              </w:rPr>
              <w:delText>)</w:delText>
            </w:r>
          </w:del>
        </w:sdtContent>
      </w:sdt>
      <w:r>
        <w:rPr>
          <w:rFonts w:ascii="Roboto" w:hAnsi="Roboto"/>
          <w:color w:val="000000"/>
        </w:rPr>
        <w:t xml:space="preserve"> It helps </w:t>
      </w:r>
      <w:proofErr w:type="spellStart"/>
      <w:r>
        <w:rPr>
          <w:rFonts w:ascii="Roboto" w:hAnsi="Roboto"/>
          <w:color w:val="000000"/>
        </w:rPr>
        <w:t>startups</w:t>
      </w:r>
      <w:proofErr w:type="spellEnd"/>
      <w:r>
        <w:rPr>
          <w:rFonts w:ascii="Roboto" w:hAnsi="Roboto"/>
          <w:color w:val="000000"/>
        </w:rPr>
        <w:t xml:space="preserve"> to commercialize scientific achievements. An important consideration of the validity of </w:t>
      </w:r>
      <w:proofErr w:type="spellStart"/>
      <w:r>
        <w:rPr>
          <w:rFonts w:ascii="Roboto" w:hAnsi="Roboto"/>
          <w:color w:val="000000"/>
        </w:rPr>
        <w:t>Reprex</w:t>
      </w:r>
      <w:proofErr w:type="spellEnd"/>
      <w:r>
        <w:rPr>
          <w:rFonts w:ascii="Roboto" w:hAnsi="Roboto"/>
          <w:color w:val="000000"/>
        </w:rPr>
        <w:t xml:space="preserve"> as a </w:t>
      </w:r>
      <w:proofErr w:type="spellStart"/>
      <w:r>
        <w:rPr>
          <w:rFonts w:ascii="Roboto" w:hAnsi="Roboto"/>
          <w:color w:val="000000"/>
        </w:rPr>
        <w:t>startup</w:t>
      </w:r>
      <w:proofErr w:type="spellEnd"/>
      <w:r>
        <w:rPr>
          <w:rFonts w:ascii="Roboto" w:hAnsi="Roboto"/>
          <w:color w:val="000000"/>
        </w:rPr>
        <w:t xml:space="preserve"> using scientific results</w:t>
      </w:r>
      <w:r>
        <w:rPr>
          <w:rFonts w:ascii="Roboto" w:hAnsi="Roboto"/>
          <w:color w:val="000000"/>
        </w:rPr>
        <w:t xml:space="preserve"> is that it can find business, academic or journalistic users that are willing to pay for its work.</w:t>
      </w:r>
    </w:p>
    <w:p w14:paraId="5411BB18"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If the delivered results on behalf of Daniel &amp; the </w:t>
      </w:r>
      <w:proofErr w:type="spellStart"/>
      <w:r>
        <w:rPr>
          <w:rFonts w:ascii="Roboto" w:hAnsi="Roboto"/>
          <w:color w:val="000000"/>
        </w:rPr>
        <w:t>Reprex</w:t>
      </w:r>
      <w:proofErr w:type="spellEnd"/>
      <w:r>
        <w:rPr>
          <w:rFonts w:ascii="Roboto" w:hAnsi="Roboto"/>
          <w:color w:val="000000"/>
        </w:rPr>
        <w:t xml:space="preserve"> team ha</w:t>
      </w:r>
      <w:sdt>
        <w:sdtPr>
          <w:tag w:val="goog_rdk_364"/>
          <w:id w:val="160129496"/>
        </w:sdtPr>
        <w:sdtEndPr/>
        <w:sdtContent>
          <w:ins w:id="380" w:author="Zuzana Gombikova" w:date="2020-09-20T18:22:00Z">
            <w:r>
              <w:rPr>
                <w:rFonts w:ascii="Roboto" w:hAnsi="Roboto"/>
                <w:color w:val="000000"/>
              </w:rPr>
              <w:t>ve</w:t>
            </w:r>
          </w:ins>
        </w:sdtContent>
      </w:sdt>
      <w:sdt>
        <w:sdtPr>
          <w:tag w:val="goog_rdk_365"/>
          <w:id w:val="-14000173"/>
        </w:sdtPr>
        <w:sdtEndPr/>
        <w:sdtContent>
          <w:del w:id="381" w:author="Zuzana Gombikova" w:date="2020-09-20T18:22:00Z">
            <w:r>
              <w:rPr>
                <w:rFonts w:ascii="Roboto" w:hAnsi="Roboto"/>
                <w:color w:val="000000"/>
              </w:rPr>
              <w:delText>s</w:delText>
            </w:r>
          </w:del>
        </w:sdtContent>
      </w:sdt>
      <w:r>
        <w:rPr>
          <w:rFonts w:ascii="Roboto" w:hAnsi="Roboto"/>
          <w:color w:val="000000"/>
        </w:rPr>
        <w:t xml:space="preserve"> scientific or operational merit, we would also value any feedback on the commercial</w:t>
      </w:r>
      <w:r>
        <w:rPr>
          <w:rFonts w:ascii="Roboto" w:hAnsi="Roboto"/>
          <w:color w:val="000000"/>
        </w:rPr>
        <w:t xml:space="preserve"> viability of </w:t>
      </w:r>
      <w:proofErr w:type="spellStart"/>
      <w:r>
        <w:rPr>
          <w:rFonts w:ascii="Roboto" w:hAnsi="Roboto"/>
          <w:color w:val="000000"/>
        </w:rPr>
        <w:t>Reprex’s</w:t>
      </w:r>
      <w:proofErr w:type="spellEnd"/>
      <w:r>
        <w:rPr>
          <w:rFonts w:ascii="Roboto" w:hAnsi="Roboto"/>
          <w:color w:val="000000"/>
        </w:rPr>
        <w:t xml:space="preserve"> work in scientific research, particularly as data experts in academic research projects, which we would like to use in our Validation Assessment before 10 November 2020. This would be invaluable to us, because we already received val</w:t>
      </w:r>
      <w:r>
        <w:rPr>
          <w:rFonts w:ascii="Roboto" w:hAnsi="Roboto"/>
          <w:color w:val="000000"/>
        </w:rPr>
        <w:t>uable (and positive) feedback in Europe, but we have no feedback from outside the European Union.</w:t>
      </w:r>
    </w:p>
    <w:p w14:paraId="5411BB19"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TU Delft will encourage us to aim to get paid for this work, which is optional </w:t>
      </w:r>
      <w:sdt>
        <w:sdtPr>
          <w:tag w:val="goog_rdk_366"/>
          <w:id w:val="1783142392"/>
        </w:sdtPr>
        <w:sdtEndPr/>
        <w:sdtContent>
          <w:ins w:id="382" w:author="Zuzana Gombikova" w:date="2020-09-20T18:23:00Z">
            <w:r>
              <w:rPr>
                <w:rFonts w:ascii="Roboto" w:hAnsi="Roboto"/>
                <w:color w:val="000000"/>
              </w:rPr>
              <w:t xml:space="preserve">and </w:t>
            </w:r>
          </w:ins>
        </w:sdtContent>
      </w:sdt>
      <w:r>
        <w:rPr>
          <w:rFonts w:ascii="Roboto" w:hAnsi="Roboto"/>
          <w:color w:val="000000"/>
        </w:rPr>
        <w:t xml:space="preserve">can take form as the smallest amount that can be paid by Arab Barometer for not budgeted but valuable work. Our </w:t>
      </w:r>
      <w:proofErr w:type="gramStart"/>
      <w:r>
        <w:rPr>
          <w:rFonts w:ascii="Roboto" w:hAnsi="Roboto"/>
          <w:color w:val="000000"/>
        </w:rPr>
        <w:t>evaluator’s</w:t>
      </w:r>
      <w:proofErr w:type="gramEnd"/>
      <w:r>
        <w:rPr>
          <w:rFonts w:ascii="Roboto" w:hAnsi="Roboto"/>
          <w:color w:val="000000"/>
        </w:rPr>
        <w:t xml:space="preserve"> believe that start-ups often find it easy to get letters of recommendations, but processing </w:t>
      </w:r>
      <w:sdt>
        <w:sdtPr>
          <w:tag w:val="goog_rdk_367"/>
          <w:id w:val="1542168529"/>
        </w:sdtPr>
        <w:sdtEndPr/>
        <w:sdtContent>
          <w:del w:id="383" w:author="Zuzana Gombikova" w:date="2020-09-20T18:23:00Z">
            <w:r>
              <w:rPr>
                <w:rFonts w:ascii="Roboto" w:hAnsi="Roboto"/>
                <w:color w:val="000000"/>
              </w:rPr>
              <w:delText xml:space="preserve">a </w:delText>
            </w:r>
          </w:del>
        </w:sdtContent>
      </w:sdt>
      <w:r>
        <w:rPr>
          <w:rFonts w:ascii="Roboto" w:hAnsi="Roboto"/>
          <w:color w:val="000000"/>
        </w:rPr>
        <w:t>however small invoiced sum is a firm</w:t>
      </w:r>
      <w:r>
        <w:rPr>
          <w:rFonts w:ascii="Roboto" w:hAnsi="Roboto"/>
          <w:color w:val="000000"/>
        </w:rPr>
        <w:t>er feedback on the viability of their enterprise.</w:t>
      </w:r>
    </w:p>
    <w:p w14:paraId="5411BB1A" w14:textId="77777777" w:rsidR="0089756D" w:rsidRDefault="00B80FE6">
      <w:pPr>
        <w:pStyle w:val="Heading4"/>
      </w:pPr>
      <w:bookmarkStart w:id="384" w:name="bookmark=id.23ckvvd" w:colFirst="0" w:colLast="0"/>
      <w:bookmarkEnd w:id="384"/>
      <w:r>
        <w:t>Disclosure of other interests</w:t>
      </w:r>
    </w:p>
    <w:p w14:paraId="5411BB1B"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We do not foresee any conflict of interest, and this disclosure is aimed at highlighting any issues that may </w:t>
      </w:r>
      <w:r>
        <w:rPr>
          <w:rFonts w:ascii="Roboto" w:hAnsi="Roboto"/>
          <w:i/>
          <w:color w:val="000000"/>
        </w:rPr>
        <w:t>potentially</w:t>
      </w:r>
      <w:r>
        <w:rPr>
          <w:rFonts w:ascii="Roboto" w:hAnsi="Roboto"/>
          <w:color w:val="000000"/>
        </w:rPr>
        <w:t xml:space="preserve"> lead to ethical issues that must be resolved applying the highest standards.</w:t>
      </w:r>
    </w:p>
    <w:p w14:paraId="5411BB1C" w14:textId="77777777" w:rsidR="0089756D" w:rsidRDefault="00B80FE6">
      <w:pPr>
        <w:pBdr>
          <w:top w:val="nil"/>
          <w:left w:val="nil"/>
          <w:bottom w:val="nil"/>
          <w:right w:val="nil"/>
          <w:between w:val="nil"/>
        </w:pBdr>
        <w:spacing w:before="180" w:after="180"/>
        <w:rPr>
          <w:rFonts w:ascii="Roboto" w:hAnsi="Roboto"/>
          <w:color w:val="000000"/>
        </w:rPr>
      </w:pPr>
      <w:proofErr w:type="spellStart"/>
      <w:r>
        <w:rPr>
          <w:rFonts w:ascii="Roboto" w:hAnsi="Roboto"/>
          <w:color w:val="000000"/>
        </w:rPr>
        <w:t>Reprex</w:t>
      </w:r>
      <w:proofErr w:type="spellEnd"/>
      <w:r>
        <w:rPr>
          <w:rFonts w:ascii="Roboto" w:hAnsi="Roboto"/>
          <w:color w:val="000000"/>
        </w:rPr>
        <w:t xml:space="preserve"> B.V. is a for-profit entity in its very early, vali</w:t>
      </w:r>
      <w:r>
        <w:rPr>
          <w:rFonts w:ascii="Roboto" w:hAnsi="Roboto"/>
          <w:color w:val="000000"/>
        </w:rPr>
        <w:t xml:space="preserve">dation phase, with no employees on the payroll or substantial income. According to Dutch law, in this early phase, Daniel is technically on a payroll but is paid only after the company </w:t>
      </w:r>
      <w:sdt>
        <w:sdtPr>
          <w:tag w:val="goog_rdk_368"/>
          <w:id w:val="-2088381563"/>
        </w:sdtPr>
        <w:sdtEndPr/>
        <w:sdtContent>
          <w:ins w:id="385" w:author="Zuzana Gombikova" w:date="2020-09-20T18:24:00Z">
            <w:r>
              <w:rPr>
                <w:rFonts w:ascii="Roboto" w:hAnsi="Roboto"/>
                <w:color w:val="000000"/>
              </w:rPr>
              <w:t>makes</w:t>
            </w:r>
          </w:ins>
        </w:sdtContent>
      </w:sdt>
      <w:sdt>
        <w:sdtPr>
          <w:tag w:val="goog_rdk_369"/>
          <w:id w:val="274301479"/>
        </w:sdtPr>
        <w:sdtEndPr/>
        <w:sdtContent>
          <w:del w:id="386" w:author="Zuzana Gombikova" w:date="2020-09-20T18:24:00Z">
            <w:r>
              <w:rPr>
                <w:rFonts w:ascii="Roboto" w:hAnsi="Roboto"/>
                <w:color w:val="000000"/>
              </w:rPr>
              <w:delText>has</w:delText>
            </w:r>
          </w:del>
        </w:sdtContent>
      </w:sdt>
      <w:r>
        <w:rPr>
          <w:rFonts w:ascii="Roboto" w:hAnsi="Roboto"/>
          <w:color w:val="000000"/>
        </w:rPr>
        <w:t xml:space="preserve"> any income. </w:t>
      </w:r>
      <w:proofErr w:type="spellStart"/>
      <w:r>
        <w:rPr>
          <w:rFonts w:ascii="Roboto" w:hAnsi="Roboto"/>
          <w:color w:val="000000"/>
        </w:rPr>
        <w:lastRenderedPageBreak/>
        <w:t>Reprex</w:t>
      </w:r>
      <w:proofErr w:type="spellEnd"/>
      <w:r>
        <w:rPr>
          <w:rFonts w:ascii="Roboto" w:hAnsi="Roboto"/>
          <w:color w:val="000000"/>
        </w:rPr>
        <w:t xml:space="preserve"> does not have any income or work that may question the objectivity of the work made with Arab Barometer.</w:t>
      </w:r>
    </w:p>
    <w:p w14:paraId="5411BB1D"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It has a forming agreement as a subcontractor of the University of Amsterdam </w:t>
      </w:r>
      <w:proofErr w:type="spellStart"/>
      <w:r>
        <w:rPr>
          <w:rFonts w:ascii="Roboto" w:hAnsi="Roboto"/>
          <w:color w:val="000000"/>
        </w:rPr>
        <w:t>IViR</w:t>
      </w:r>
      <w:proofErr w:type="spellEnd"/>
      <w:r>
        <w:rPr>
          <w:rFonts w:ascii="Roboto" w:hAnsi="Roboto"/>
          <w:color w:val="000000"/>
        </w:rPr>
        <w:t xml:space="preserve"> research institute, handling their data and surve</w:t>
      </w:r>
      <w:r>
        <w:rPr>
          <w:rFonts w:ascii="Roboto" w:hAnsi="Roboto"/>
          <w:color w:val="000000"/>
        </w:rPr>
        <w:t>ying work, which is not directly or indirectly related to the Arab Barometer program.</w:t>
      </w:r>
    </w:p>
    <w:p w14:paraId="5411BB1E" w14:textId="77777777" w:rsidR="0089756D" w:rsidRDefault="00B80FE6">
      <w:pPr>
        <w:pBdr>
          <w:top w:val="nil"/>
          <w:left w:val="nil"/>
          <w:bottom w:val="nil"/>
          <w:right w:val="nil"/>
          <w:between w:val="nil"/>
        </w:pBdr>
        <w:spacing w:before="180" w:after="180"/>
        <w:rPr>
          <w:rFonts w:ascii="Roboto" w:hAnsi="Roboto"/>
          <w:color w:val="000000"/>
        </w:rPr>
      </w:pPr>
      <w:proofErr w:type="spellStart"/>
      <w:r>
        <w:rPr>
          <w:rFonts w:ascii="Roboto" w:hAnsi="Roboto"/>
          <w:color w:val="000000"/>
        </w:rPr>
        <w:t>Reprex</w:t>
      </w:r>
      <w:proofErr w:type="spellEnd"/>
      <w:r>
        <w:rPr>
          <w:rFonts w:ascii="Roboto" w:hAnsi="Roboto"/>
          <w:color w:val="000000"/>
        </w:rPr>
        <w:t xml:space="preserve"> was contacted by a researcher at Kantar, the producer of Eurobarometer, and </w:t>
      </w:r>
      <w:sdt>
        <w:sdtPr>
          <w:tag w:val="goog_rdk_370"/>
          <w:id w:val="1930235917"/>
        </w:sdtPr>
        <w:sdtEndPr/>
        <w:sdtContent>
          <w:ins w:id="387" w:author="Zuzana Gombikova" w:date="2020-09-20T18:24:00Z">
            <w:r>
              <w:rPr>
                <w:rFonts w:ascii="Roboto" w:hAnsi="Roboto"/>
                <w:color w:val="000000"/>
              </w:rPr>
              <w:t xml:space="preserve">is </w:t>
            </w:r>
          </w:ins>
        </w:sdtContent>
      </w:sdt>
      <w:r>
        <w:rPr>
          <w:rFonts w:ascii="Roboto" w:hAnsi="Roboto"/>
          <w:color w:val="000000"/>
        </w:rPr>
        <w:t>currently waiting for managerial approval to start a small project with Kantar’s i</w:t>
      </w:r>
      <w:r>
        <w:rPr>
          <w:rFonts w:ascii="Roboto" w:hAnsi="Roboto"/>
          <w:color w:val="000000"/>
        </w:rPr>
        <w:t>nternal R user group. We believe that this created no conflict of interest, on the contrary, it may have some extra benefits if Arab Barometer’s (otherwise public) survey files and Eurobarometer’s (otherwise public) survey files are professionally compared</w:t>
      </w:r>
      <w:r>
        <w:rPr>
          <w:rFonts w:ascii="Roboto" w:hAnsi="Roboto"/>
          <w:color w:val="000000"/>
        </w:rPr>
        <w:t>.</w:t>
      </w:r>
    </w:p>
    <w:p w14:paraId="5411BB1F"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They are seeking similar engagements with several European universities (and commercial policy</w:t>
      </w:r>
      <w:sdt>
        <w:sdtPr>
          <w:tag w:val="goog_rdk_371"/>
          <w:id w:val="314078086"/>
        </w:sdtPr>
        <w:sdtEndPr/>
        <w:sdtContent>
          <w:ins w:id="388" w:author="Zuzana Gombikova" w:date="2020-09-20T18:24:00Z">
            <w:r>
              <w:rPr>
                <w:rFonts w:ascii="Roboto" w:hAnsi="Roboto"/>
                <w:color w:val="000000"/>
              </w:rPr>
              <w:t xml:space="preserve"> </w:t>
            </w:r>
          </w:ins>
        </w:sdtContent>
      </w:sdt>
      <w:r>
        <w:rPr>
          <w:rFonts w:ascii="Roboto" w:hAnsi="Roboto"/>
          <w:color w:val="000000"/>
        </w:rPr>
        <w:t>/</w:t>
      </w:r>
      <w:sdt>
        <w:sdtPr>
          <w:tag w:val="goog_rdk_372"/>
          <w:id w:val="708304725"/>
        </w:sdtPr>
        <w:sdtEndPr/>
        <w:sdtContent>
          <w:ins w:id="389" w:author="Zuzana Gombikova" w:date="2020-09-20T18:24:00Z">
            <w:r>
              <w:rPr>
                <w:rFonts w:ascii="Roboto" w:hAnsi="Roboto"/>
                <w:color w:val="000000"/>
              </w:rPr>
              <w:t xml:space="preserve"> </w:t>
            </w:r>
          </w:ins>
        </w:sdtContent>
      </w:sdt>
      <w:r>
        <w:rPr>
          <w:rFonts w:ascii="Roboto" w:hAnsi="Roboto"/>
          <w:color w:val="000000"/>
        </w:rPr>
        <w:t>business research entities, and a J++, a data journalism organization) using our technology which are usually not survey-focused and are even less likely</w:t>
      </w:r>
      <w:r>
        <w:rPr>
          <w:rFonts w:ascii="Roboto" w:hAnsi="Roboto"/>
          <w:color w:val="000000"/>
        </w:rPr>
        <w:t xml:space="preserve"> to cause any conflict of interest with Arab Barometer.</w:t>
      </w:r>
    </w:p>
    <w:p w14:paraId="5411BB20" w14:textId="77777777" w:rsidR="0089756D" w:rsidRDefault="00B80FE6">
      <w:pPr>
        <w:pBdr>
          <w:top w:val="nil"/>
          <w:left w:val="nil"/>
          <w:bottom w:val="nil"/>
          <w:right w:val="nil"/>
          <w:between w:val="nil"/>
        </w:pBdr>
        <w:spacing w:before="180" w:after="180"/>
        <w:rPr>
          <w:rFonts w:ascii="Roboto" w:hAnsi="Roboto"/>
          <w:color w:val="000000"/>
        </w:rPr>
      </w:pPr>
      <w:proofErr w:type="spellStart"/>
      <w:r>
        <w:rPr>
          <w:rFonts w:ascii="Roboto" w:hAnsi="Roboto"/>
          <w:color w:val="000000"/>
        </w:rPr>
        <w:t>Reprex</w:t>
      </w:r>
      <w:proofErr w:type="spellEnd"/>
      <w:r>
        <w:rPr>
          <w:rFonts w:ascii="Roboto" w:hAnsi="Roboto"/>
          <w:color w:val="000000"/>
        </w:rPr>
        <w:t xml:space="preserve"> B.V. is solely financed by its two natural person co-founders, Daniel Antal and </w:t>
      </w:r>
      <w:proofErr w:type="spellStart"/>
      <w:r>
        <w:rPr>
          <w:rFonts w:ascii="Roboto" w:hAnsi="Roboto"/>
          <w:color w:val="000000"/>
        </w:rPr>
        <w:t>Réka</w:t>
      </w:r>
      <w:proofErr w:type="spellEnd"/>
      <w:r>
        <w:rPr>
          <w:rFonts w:ascii="Roboto" w:hAnsi="Roboto"/>
          <w:color w:val="000000"/>
        </w:rPr>
        <w:t xml:space="preserve"> </w:t>
      </w:r>
      <w:proofErr w:type="spellStart"/>
      <w:r>
        <w:rPr>
          <w:rFonts w:ascii="Roboto" w:hAnsi="Roboto"/>
          <w:color w:val="000000"/>
        </w:rPr>
        <w:t>Szentirmay</w:t>
      </w:r>
      <w:proofErr w:type="spellEnd"/>
      <w:r>
        <w:rPr>
          <w:rFonts w:ascii="Roboto" w:hAnsi="Roboto"/>
          <w:color w:val="000000"/>
        </w:rPr>
        <w:t xml:space="preserve">, Hungarian citizens residing in the Netherlands, and they are seeking to participate in the </w:t>
      </w:r>
      <w:proofErr w:type="spellStart"/>
      <w:r>
        <w:rPr>
          <w:rFonts w:ascii="Roboto" w:hAnsi="Roboto"/>
          <w:color w:val="000000"/>
        </w:rPr>
        <w:t>AI+Bl</w:t>
      </w:r>
      <w:r>
        <w:rPr>
          <w:rFonts w:ascii="Roboto" w:hAnsi="Roboto"/>
          <w:color w:val="000000"/>
        </w:rPr>
        <w:t>ockchain</w:t>
      </w:r>
      <w:proofErr w:type="spellEnd"/>
      <w:r>
        <w:rPr>
          <w:rFonts w:ascii="Roboto" w:hAnsi="Roboto"/>
          <w:color w:val="000000"/>
        </w:rPr>
        <w:t xml:space="preserve"> Validation Lab of </w:t>
      </w:r>
      <w:proofErr w:type="spellStart"/>
      <w:r>
        <w:rPr>
          <w:rFonts w:ascii="Roboto" w:hAnsi="Roboto"/>
          <w:color w:val="000000"/>
        </w:rPr>
        <w:t>Yes!Delft</w:t>
      </w:r>
      <w:proofErr w:type="spellEnd"/>
      <w:r>
        <w:rPr>
          <w:rFonts w:ascii="Roboto" w:hAnsi="Roboto"/>
          <w:color w:val="000000"/>
        </w:rPr>
        <w:t xml:space="preserve"> with the intention of validating the feasibility of their business plan. Their business plan relies on successfully acquiring paid engagements in the business research, academic </w:t>
      </w:r>
      <w:proofErr w:type="gramStart"/>
      <w:r>
        <w:rPr>
          <w:rFonts w:ascii="Roboto" w:hAnsi="Roboto"/>
          <w:color w:val="000000"/>
        </w:rPr>
        <w:t>research</w:t>
      </w:r>
      <w:proofErr w:type="gramEnd"/>
      <w:r>
        <w:rPr>
          <w:rFonts w:ascii="Roboto" w:hAnsi="Roboto"/>
          <w:color w:val="000000"/>
        </w:rPr>
        <w:t xml:space="preserve"> and journalistic research commun</w:t>
      </w:r>
      <w:r>
        <w:rPr>
          <w:rFonts w:ascii="Roboto" w:hAnsi="Roboto"/>
          <w:color w:val="000000"/>
        </w:rPr>
        <w:t>ities. They are in th</w:t>
      </w:r>
      <w:sdt>
        <w:sdtPr>
          <w:tag w:val="goog_rdk_373"/>
          <w:id w:val="648639801"/>
        </w:sdtPr>
        <w:sdtEndPr/>
        <w:sdtContent>
          <w:ins w:id="390" w:author="Zuzana Gombikova" w:date="2020-09-20T18:25:00Z">
            <w:r>
              <w:rPr>
                <w:rFonts w:ascii="Roboto" w:hAnsi="Roboto"/>
                <w:color w:val="000000"/>
              </w:rPr>
              <w:t>e</w:t>
            </w:r>
          </w:ins>
        </w:sdtContent>
      </w:sdt>
      <w:sdt>
        <w:sdtPr>
          <w:tag w:val="goog_rdk_374"/>
          <w:id w:val="1770278354"/>
        </w:sdtPr>
        <w:sdtEndPr/>
        <w:sdtContent>
          <w:del w:id="391" w:author="Zuzana Gombikova" w:date="2020-09-20T18:25:00Z">
            <w:r>
              <w:rPr>
                <w:rFonts w:ascii="Roboto" w:hAnsi="Roboto"/>
                <w:color w:val="000000"/>
              </w:rPr>
              <w:delText>is</w:delText>
            </w:r>
          </w:del>
        </w:sdtContent>
      </w:sdt>
      <w:r>
        <w:rPr>
          <w:rFonts w:ascii="Roboto" w:hAnsi="Roboto"/>
          <w:color w:val="000000"/>
        </w:rPr>
        <w:t xml:space="preserve"> procedure and passed the first phase successfully.</w:t>
      </w:r>
    </w:p>
    <w:p w14:paraId="5411BB21" w14:textId="77777777" w:rsidR="0089756D" w:rsidRDefault="00B80FE6">
      <w:pPr>
        <w:pBdr>
          <w:top w:val="nil"/>
          <w:left w:val="nil"/>
          <w:bottom w:val="nil"/>
          <w:right w:val="nil"/>
          <w:between w:val="nil"/>
        </w:pBdr>
        <w:rPr>
          <w:rFonts w:ascii="Roboto" w:hAnsi="Roboto"/>
          <w:color w:val="000000"/>
          <w:sz w:val="22"/>
          <w:szCs w:val="22"/>
        </w:rPr>
      </w:pPr>
      <w:bookmarkStart w:id="392" w:name="bookmark=id.ihv636" w:colFirst="0" w:colLast="0"/>
      <w:bookmarkStart w:id="393" w:name="bookmark=id.32hioqz" w:colFirst="0" w:colLast="0"/>
      <w:bookmarkEnd w:id="392"/>
      <w:bookmarkEnd w:id="393"/>
      <w:proofErr w:type="spellStart"/>
      <w:r>
        <w:rPr>
          <w:rFonts w:ascii="Roboto" w:hAnsi="Roboto"/>
          <w:color w:val="000000"/>
          <w:sz w:val="22"/>
          <w:szCs w:val="22"/>
        </w:rPr>
        <w:t>Templ</w:t>
      </w:r>
      <w:proofErr w:type="spellEnd"/>
      <w:r>
        <w:rPr>
          <w:rFonts w:ascii="Roboto" w:hAnsi="Roboto"/>
          <w:color w:val="000000"/>
          <w:sz w:val="22"/>
          <w:szCs w:val="22"/>
        </w:rPr>
        <w:t xml:space="preserve">, Matthias, and Valentin Todorov. 2016. “The Software Environment R for Official Statistics and Survey Methodology.” </w:t>
      </w:r>
      <w:r>
        <w:rPr>
          <w:rFonts w:ascii="Roboto" w:hAnsi="Roboto"/>
          <w:i/>
          <w:color w:val="000000"/>
          <w:sz w:val="22"/>
          <w:szCs w:val="22"/>
        </w:rPr>
        <w:t>Austrian Journal of Statistics</w:t>
      </w:r>
      <w:r>
        <w:rPr>
          <w:rFonts w:ascii="Roboto" w:hAnsi="Roboto"/>
          <w:color w:val="000000"/>
          <w:sz w:val="22"/>
          <w:szCs w:val="22"/>
        </w:rPr>
        <w:t xml:space="preserve"> 45 (March): 97–124. </w:t>
      </w:r>
      <w:hyperlink r:id="rId67">
        <w:r>
          <w:rPr>
            <w:rFonts w:ascii="Roboto" w:hAnsi="Roboto"/>
            <w:color w:val="3EA135"/>
            <w:sz w:val="22"/>
            <w:szCs w:val="22"/>
          </w:rPr>
          <w:t>https://doi.org/doi:1</w:t>
        </w:r>
        <w:r>
          <w:rPr>
            <w:rFonts w:ascii="Roboto" w:hAnsi="Roboto"/>
            <w:color w:val="3EA135"/>
            <w:sz w:val="22"/>
            <w:szCs w:val="22"/>
          </w:rPr>
          <w:t>0.17713/ajs.v45i1.100</w:t>
        </w:r>
      </w:hyperlink>
      <w:r>
        <w:rPr>
          <w:rFonts w:ascii="Roboto" w:hAnsi="Roboto"/>
          <w:color w:val="000000"/>
          <w:sz w:val="22"/>
          <w:szCs w:val="22"/>
        </w:rPr>
        <w:t>.</w:t>
      </w:r>
    </w:p>
    <w:sectPr w:rsidR="0089756D">
      <w:pgSz w:w="12240" w:h="15840"/>
      <w:pgMar w:top="1417" w:right="1417" w:bottom="1417" w:left="1417"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Zuzana Gombikova" w:date="2020-09-20T17:18:00Z" w:initials="">
    <w:p w14:paraId="5411BB22" w14:textId="77777777" w:rsidR="0089756D" w:rsidRDefault="00B80FE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why is this </w:t>
      </w:r>
      <w:proofErr w:type="spellStart"/>
      <w:r>
        <w:rPr>
          <w:rFonts w:ascii="Arial" w:eastAsia="Arial" w:hAnsi="Arial" w:cs="Arial"/>
          <w:color w:val="000000"/>
          <w:sz w:val="22"/>
          <w:szCs w:val="22"/>
        </w:rPr>
        <w:t>fotn</w:t>
      </w:r>
      <w:proofErr w:type="spellEnd"/>
      <w:r>
        <w:rPr>
          <w:rFonts w:ascii="Arial" w:eastAsia="Arial" w:hAnsi="Arial" w:cs="Arial"/>
          <w:color w:val="000000"/>
          <w:sz w:val="22"/>
          <w:szCs w:val="22"/>
        </w:rPr>
        <w:t xml:space="preserve"> smaller?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dont</w:t>
      </w:r>
      <w:proofErr w:type="spellEnd"/>
      <w:r>
        <w:rPr>
          <w:rFonts w:ascii="Arial" w:eastAsia="Arial" w:hAnsi="Arial" w:cs="Arial"/>
          <w:color w:val="000000"/>
          <w:sz w:val="22"/>
          <w:szCs w:val="22"/>
        </w:rPr>
        <w:t xml:space="preserve"> see this in HTML format at all, is it some old note?</w:t>
      </w:r>
    </w:p>
  </w:comment>
  <w:comment w:id="36" w:author="Zuzana Gombikova" w:date="2020-09-20T17:20:00Z" w:initials="">
    <w:p w14:paraId="5411BB23" w14:textId="77777777" w:rsidR="0089756D" w:rsidRDefault="00B80FE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sentence is not correct, something is missing, or extra, cannot say</w:t>
      </w:r>
    </w:p>
  </w:comment>
  <w:comment w:id="42" w:author="Zuzana Gombikova" w:date="2020-09-20T17:22:00Z" w:initials="">
    <w:p w14:paraId="5411BB24" w14:textId="77777777" w:rsidR="0089756D" w:rsidRDefault="00B80FE6">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dont</w:t>
      </w:r>
      <w:proofErr w:type="spellEnd"/>
      <w:r>
        <w:rPr>
          <w:rFonts w:ascii="Arial" w:eastAsia="Arial" w:hAnsi="Arial" w:cs="Arial"/>
          <w:color w:val="000000"/>
          <w:sz w:val="22"/>
          <w:szCs w:val="22"/>
        </w:rPr>
        <w:t xml:space="preserve"> know if this links to tutorial, as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dont</w:t>
      </w:r>
      <w:proofErr w:type="spellEnd"/>
      <w:r>
        <w:rPr>
          <w:rFonts w:ascii="Arial" w:eastAsia="Arial" w:hAnsi="Arial" w:cs="Arial"/>
          <w:color w:val="000000"/>
          <w:sz w:val="22"/>
          <w:szCs w:val="22"/>
        </w:rPr>
        <w:t xml:space="preserve"> have access.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assume so based on the previous sentence.</w:t>
      </w:r>
    </w:p>
  </w:comment>
  <w:comment w:id="100" w:author="Zuzana Gombikova" w:date="2020-09-20T17:31:00Z" w:initials="">
    <w:p w14:paraId="5411BB25" w14:textId="77777777" w:rsidR="0089756D" w:rsidRDefault="00B80FE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why is this in </w:t>
      </w:r>
      <w:proofErr w:type="spellStart"/>
      <w:r>
        <w:rPr>
          <w:rFonts w:ascii="Arial" w:eastAsia="Arial" w:hAnsi="Arial" w:cs="Arial"/>
          <w:color w:val="000000"/>
          <w:sz w:val="22"/>
          <w:szCs w:val="22"/>
        </w:rPr>
        <w:t>smalled</w:t>
      </w:r>
      <w:proofErr w:type="spellEnd"/>
      <w:r>
        <w:rPr>
          <w:rFonts w:ascii="Arial" w:eastAsia="Arial" w:hAnsi="Arial" w:cs="Arial"/>
          <w:color w:val="000000"/>
          <w:sz w:val="22"/>
          <w:szCs w:val="22"/>
        </w:rPr>
        <w:t xml:space="preserve"> font?</w:t>
      </w:r>
    </w:p>
  </w:comment>
  <w:comment w:id="202" w:author="Zuzana Gombikova" w:date="2020-09-20T17:50:00Z" w:initials="">
    <w:p w14:paraId="5411BB26" w14:textId="77777777" w:rsidR="0089756D" w:rsidRDefault="00B80FE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repeated from the previous page</w:t>
      </w:r>
    </w:p>
  </w:comment>
  <w:comment w:id="208" w:author="Zuzana Gombikova" w:date="2020-09-20T17:51:00Z" w:initials="">
    <w:p w14:paraId="5411BB27" w14:textId="77777777" w:rsidR="0089756D" w:rsidRDefault="00B80FE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missing info/word</w:t>
      </w:r>
    </w:p>
  </w:comment>
  <w:comment w:id="238" w:author="Zuzana Gombikova" w:date="2020-09-20T18:00:00Z" w:initials="">
    <w:p w14:paraId="5411BB28" w14:textId="77777777" w:rsidR="0089756D" w:rsidRDefault="00B80FE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why ROUND? other files do not have ROUND in their name. moreover, below it shows 3, not 6.</w:t>
      </w:r>
    </w:p>
  </w:comment>
  <w:comment w:id="333" w:author="Zuzana Gombikova" w:date="2020-09-20T18:14:00Z" w:initials="">
    <w:p w14:paraId="5411BB29" w14:textId="77777777" w:rsidR="0089756D" w:rsidRDefault="00B80FE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repeated from Desired outcomes</w:t>
      </w:r>
    </w:p>
  </w:comment>
  <w:comment w:id="353" w:author="Zuzana Gombikova" w:date="2020-09-20T18:19:00Z" w:initials="">
    <w:p w14:paraId="5411BB2A" w14:textId="77777777" w:rsidR="0089756D" w:rsidRDefault="00B80FE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 wanted to re-do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11BB22" w15:done="0"/>
  <w15:commentEx w15:paraId="5411BB23" w15:done="0"/>
  <w15:commentEx w15:paraId="5411BB24" w15:done="0"/>
  <w15:commentEx w15:paraId="5411BB25" w15:done="0"/>
  <w15:commentEx w15:paraId="5411BB26" w15:done="0"/>
  <w15:commentEx w15:paraId="5411BB27" w15:done="0"/>
  <w15:commentEx w15:paraId="5411BB28" w15:done="0"/>
  <w15:commentEx w15:paraId="5411BB29" w15:done="0"/>
  <w15:commentEx w15:paraId="5411BB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11BB22" w16cid:durableId="23125A4A"/>
  <w16cid:commentId w16cid:paraId="5411BB23" w16cid:durableId="23125A49"/>
  <w16cid:commentId w16cid:paraId="5411BB24" w16cid:durableId="23125A48"/>
  <w16cid:commentId w16cid:paraId="5411BB25" w16cid:durableId="23125A47"/>
  <w16cid:commentId w16cid:paraId="5411BB26" w16cid:durableId="23125A46"/>
  <w16cid:commentId w16cid:paraId="5411BB27" w16cid:durableId="23125A45"/>
  <w16cid:commentId w16cid:paraId="5411BB28" w16cid:durableId="23125A44"/>
  <w16cid:commentId w16cid:paraId="5411BB29" w16cid:durableId="23125A43"/>
  <w16cid:commentId w16cid:paraId="5411BB2A" w16cid:durableId="23125A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panose1 w:val="00000000000000000000"/>
    <w:charset w:val="EE"/>
    <w:family w:val="auto"/>
    <w:pitch w:val="variable"/>
    <w:sig w:usb0="E00002EF" w:usb1="5000205B" w:usb2="00000020" w:usb3="00000000" w:csb0="0000019F" w:csb1="00000000"/>
  </w:font>
  <w:font w:name="Roboto Lt">
    <w:panose1 w:val="00000000000000000000"/>
    <w:charset w:val="EE"/>
    <w:family w:val="auto"/>
    <w:pitch w:val="variable"/>
    <w:sig w:usb0="E00002EF" w:usb1="5000205B" w:usb2="00000020" w:usb3="00000000" w:csb0="0000019F" w:csb1="00000000"/>
  </w:font>
  <w:font w:name="Roboto Bk">
    <w:panose1 w:val="00000000000000000000"/>
    <w:charset w:val="EE"/>
    <w:family w:val="auto"/>
    <w:pitch w:val="variable"/>
    <w:sig w:usb0="E00002EF" w:usb1="5000205B" w:usb2="0000002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3392E"/>
    <w:multiLevelType w:val="multilevel"/>
    <w:tmpl w:val="A50A0BC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 w15:restartNumberingAfterBreak="0">
    <w:nsid w:val="3CE97830"/>
    <w:multiLevelType w:val="multilevel"/>
    <w:tmpl w:val="4C5CF78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 w15:restartNumberingAfterBreak="0">
    <w:nsid w:val="471F2D90"/>
    <w:multiLevelType w:val="multilevel"/>
    <w:tmpl w:val="5308D0C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4CB876E0"/>
    <w:multiLevelType w:val="multilevel"/>
    <w:tmpl w:val="6BECDB6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 w15:restartNumberingAfterBreak="0">
    <w:nsid w:val="5D294948"/>
    <w:multiLevelType w:val="multilevel"/>
    <w:tmpl w:val="46604C8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 w15:restartNumberingAfterBreak="0">
    <w:nsid w:val="62603FEC"/>
    <w:multiLevelType w:val="multilevel"/>
    <w:tmpl w:val="224646C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6" w15:restartNumberingAfterBreak="0">
    <w:nsid w:val="66D432F1"/>
    <w:multiLevelType w:val="multilevel"/>
    <w:tmpl w:val="270E86A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7" w15:restartNumberingAfterBreak="0">
    <w:nsid w:val="72E176A4"/>
    <w:multiLevelType w:val="multilevel"/>
    <w:tmpl w:val="89C0017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abstractNumId w:val="2"/>
  </w:num>
  <w:num w:numId="2">
    <w:abstractNumId w:val="7"/>
  </w:num>
  <w:num w:numId="3">
    <w:abstractNumId w:val="3"/>
  </w:num>
  <w:num w:numId="4">
    <w:abstractNumId w:val="5"/>
  </w:num>
  <w:num w:numId="5">
    <w:abstractNumId w:val="0"/>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56D"/>
    <w:rsid w:val="0089756D"/>
    <w:rsid w:val="00B8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BA2B"/>
  <w15:docId w15:val="{7A6160B1-5572-4A63-81D0-AACFA51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sz w:val="24"/>
        <w:szCs w:val="24"/>
        <w:lang w:val="en-GB"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2AC"/>
    <w:rPr>
      <w:rFonts w:ascii="Roboto Lt" w:hAnsi="Roboto Lt"/>
    </w:rPr>
  </w:style>
  <w:style w:type="paragraph" w:styleId="Heading1">
    <w:name w:val="heading 1"/>
    <w:basedOn w:val="Normal"/>
    <w:next w:val="BodyText"/>
    <w:uiPriority w:val="9"/>
    <w:qFormat/>
    <w:rsid w:val="00087A4A"/>
    <w:pPr>
      <w:keepNext/>
      <w:keepLines/>
      <w:pageBreakBefore/>
      <w:spacing w:before="480" w:after="0" w:line="360" w:lineRule="auto"/>
      <w:jc w:val="center"/>
      <w:outlineLvl w:val="0"/>
    </w:pPr>
    <w:rPr>
      <w:rFonts w:ascii="Roboto Bk" w:eastAsiaTheme="majorEastAsia" w:hAnsi="Roboto Bk" w:cstheme="majorBidi"/>
      <w:b/>
      <w:bCs/>
      <w:color w:val="3EA135"/>
      <w:sz w:val="32"/>
      <w:szCs w:val="32"/>
    </w:rPr>
  </w:style>
  <w:style w:type="paragraph" w:styleId="Heading2">
    <w:name w:val="heading 2"/>
    <w:basedOn w:val="Normal"/>
    <w:next w:val="BodyText"/>
    <w:uiPriority w:val="9"/>
    <w:unhideWhenUsed/>
    <w:qFormat/>
    <w:rsid w:val="00087A4A"/>
    <w:pPr>
      <w:keepNext/>
      <w:keepLines/>
      <w:spacing w:before="200" w:after="0"/>
      <w:outlineLvl w:val="1"/>
    </w:pPr>
    <w:rPr>
      <w:rFonts w:asciiTheme="majorHAnsi" w:eastAsiaTheme="majorEastAsia" w:hAnsiTheme="majorHAnsi" w:cstheme="majorBidi"/>
      <w:b/>
      <w:bCs/>
      <w:color w:val="3EA135"/>
      <w:sz w:val="32"/>
      <w:szCs w:val="32"/>
    </w:rPr>
  </w:style>
  <w:style w:type="paragraph" w:styleId="Heading3">
    <w:name w:val="heading 3"/>
    <w:basedOn w:val="Normal"/>
    <w:next w:val="BodyText"/>
    <w:uiPriority w:val="9"/>
    <w:unhideWhenUsed/>
    <w:qFormat/>
    <w:rsid w:val="006362AC"/>
    <w:pPr>
      <w:keepNext/>
      <w:keepLines/>
      <w:spacing w:before="200" w:after="0"/>
      <w:outlineLvl w:val="2"/>
    </w:pPr>
    <w:rPr>
      <w:rFonts w:asciiTheme="majorHAnsi" w:eastAsiaTheme="majorEastAsia" w:hAnsiTheme="majorHAnsi" w:cstheme="majorBidi"/>
      <w:b/>
      <w:bCs/>
      <w:color w:val="007CBB"/>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rsid w:val="00BC059D"/>
    <w:pPr>
      <w:keepNext/>
      <w:keepLines/>
      <w:spacing w:before="480" w:after="240"/>
      <w:jc w:val="center"/>
    </w:pPr>
    <w:rPr>
      <w:rFonts w:ascii="Roboto Bk" w:eastAsiaTheme="majorEastAsia" w:hAnsi="Roboto Bk" w:cstheme="majorBidi"/>
      <w:b/>
      <w:bCs/>
      <w:color w:val="3EA135"/>
      <w:sz w:val="72"/>
      <w:szCs w:val="72"/>
    </w:rPr>
  </w:style>
  <w:style w:type="paragraph" w:styleId="BodyText">
    <w:name w:val="Body Text"/>
    <w:basedOn w:val="Normal"/>
    <w:link w:val="BodyTextChar"/>
    <w:qFormat/>
    <w:rsid w:val="000308F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Roboto" w:hAnsi="Roboto"/>
      <w:b/>
      <w:color w:val="3EA135"/>
      <w:sz w:val="30"/>
      <w:szCs w:val="30"/>
    </w:rPr>
  </w:style>
  <w:style w:type="paragraph" w:customStyle="1" w:styleId="Author">
    <w:name w:val="Author"/>
    <w:next w:val="BodyText"/>
    <w:qFormat/>
    <w:rsid w:val="006F373C"/>
    <w:pPr>
      <w:keepNext/>
      <w:keepLines/>
      <w:jc w:val="center"/>
    </w:pPr>
    <w:rPr>
      <w:rFonts w:ascii="Roboto Lt" w:hAnsi="Roboto Lt"/>
      <w:sz w:val="44"/>
      <w:szCs w:val="44"/>
    </w:rPr>
  </w:style>
  <w:style w:type="paragraph" w:styleId="Date">
    <w:name w:val="Date"/>
    <w:next w:val="BodyText"/>
    <w:qFormat/>
    <w:rsid w:val="006F373C"/>
    <w:pPr>
      <w:keepNext/>
      <w:keepLines/>
      <w:jc w:val="center"/>
    </w:pPr>
    <w:rPr>
      <w:rFonts w:ascii="Roboto Bk" w:hAnsi="Roboto Bk"/>
      <w:sz w:val="32"/>
      <w:szCs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4873C8"/>
    <w:rPr>
      <w:sz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B02A73"/>
    <w:rPr>
      <w:color w:val="3EA135"/>
    </w:rPr>
  </w:style>
  <w:style w:type="paragraph" w:styleId="TOCHeading">
    <w:name w:val="TOC Heading"/>
    <w:basedOn w:val="Heading1"/>
    <w:next w:val="BodyText"/>
    <w:uiPriority w:val="39"/>
    <w:unhideWhenUsed/>
    <w:qFormat/>
    <w:rsid w:val="00F00985"/>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Address">
    <w:name w:val="HTML Address"/>
    <w:basedOn w:val="Normal"/>
    <w:link w:val="HTMLAddressChar"/>
    <w:unhideWhenUsed/>
    <w:rsid w:val="00B02A73"/>
    <w:pPr>
      <w:spacing w:after="0"/>
    </w:pPr>
    <w:rPr>
      <w:i/>
      <w:iCs/>
    </w:rPr>
  </w:style>
  <w:style w:type="character" w:customStyle="1" w:styleId="BodyTextChar">
    <w:name w:val="Body Text Char"/>
    <w:basedOn w:val="DefaultParagraphFont"/>
    <w:link w:val="BodyText"/>
    <w:rsid w:val="00B02A73"/>
    <w:rPr>
      <w:rFonts w:ascii="Roboto Lt" w:hAnsi="Roboto Lt"/>
      <w:lang w:val="en-GB"/>
    </w:rPr>
  </w:style>
  <w:style w:type="character" w:customStyle="1" w:styleId="HTMLAddressChar">
    <w:name w:val="HTML Address Char"/>
    <w:basedOn w:val="DefaultParagraphFont"/>
    <w:link w:val="HTMLAddress"/>
    <w:rsid w:val="00B02A73"/>
    <w:rPr>
      <w:i/>
      <w:iCs/>
    </w:rPr>
  </w:style>
  <w:style w:type="paragraph" w:styleId="Footer">
    <w:name w:val="footer"/>
    <w:basedOn w:val="Normal"/>
    <w:link w:val="FooterChar"/>
    <w:unhideWhenUsed/>
    <w:rsid w:val="00E5221A"/>
    <w:pPr>
      <w:tabs>
        <w:tab w:val="center" w:pos="4703"/>
        <w:tab w:val="right" w:pos="9406"/>
      </w:tabs>
      <w:spacing w:after="0"/>
    </w:pPr>
  </w:style>
  <w:style w:type="character" w:customStyle="1" w:styleId="FooterChar">
    <w:name w:val="Footer Char"/>
    <w:basedOn w:val="DefaultParagraphFont"/>
    <w:link w:val="Footer"/>
    <w:rsid w:val="00E5221A"/>
  </w:style>
  <w:style w:type="paragraph" w:styleId="TOC2">
    <w:name w:val="toc 2"/>
    <w:basedOn w:val="Normal"/>
    <w:next w:val="Normal"/>
    <w:autoRedefine/>
    <w:uiPriority w:val="39"/>
    <w:unhideWhenUsed/>
    <w:rsid w:val="00F00985"/>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F00985"/>
    <w:pPr>
      <w:spacing w:after="100" w:line="259" w:lineRule="auto"/>
    </w:pPr>
    <w:rPr>
      <w:rFonts w:ascii="Roboto" w:eastAsiaTheme="minorEastAsia" w:hAnsi="Roboto" w:cs="Times New Roman"/>
      <w:sz w:val="22"/>
      <w:szCs w:val="22"/>
    </w:rPr>
  </w:style>
  <w:style w:type="paragraph" w:styleId="TOC3">
    <w:name w:val="toc 3"/>
    <w:basedOn w:val="Normal"/>
    <w:next w:val="Normal"/>
    <w:autoRedefine/>
    <w:uiPriority w:val="39"/>
    <w:unhideWhenUsed/>
    <w:rsid w:val="00F00985"/>
    <w:pPr>
      <w:spacing w:after="100" w:line="259" w:lineRule="auto"/>
      <w:ind w:left="440"/>
    </w:pPr>
    <w:rPr>
      <w:rFonts w:eastAsiaTheme="minorEastAsia" w:cs="Times New Roman"/>
      <w:sz w:val="22"/>
      <w:szCs w:val="22"/>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Roboto Lt" w:hAnsi="Roboto Lt"/>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0FE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F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www.contributor-covenant.org/version/2/0/code_of_conduct/" TargetMode="External"/><Relationship Id="rId21" Type="http://schemas.openxmlformats.org/officeDocument/2006/relationships/hyperlink" Target="https://retroharmonize.dataobservatory.eu/articles/eurobarometer.html" TargetMode="External"/><Relationship Id="rId42" Type="http://schemas.openxmlformats.org/officeDocument/2006/relationships/hyperlink" Target="https://retroharmonize.dataobservatory.eu/articles/afrobarometer.html" TargetMode="External"/><Relationship Id="rId47" Type="http://schemas.openxmlformats.org/officeDocument/2006/relationships/hyperlink" Target="https://rmarkdown.rstudio.com/" TargetMode="External"/><Relationship Id="rId63" Type="http://schemas.openxmlformats.org/officeDocument/2006/relationships/hyperlink" Target="https://bookdown.org/" TargetMode="External"/><Relationship Id="rId68" Type="http://schemas.openxmlformats.org/officeDocument/2006/relationships/fontTable" Target="fontTable.xml"/><Relationship Id="rId7" Type="http://schemas.openxmlformats.org/officeDocument/2006/relationships/hyperlink" Target="https://retroharmonize.dataobservatory.eu/" TargetMode="External"/><Relationship Id="rId2" Type="http://schemas.openxmlformats.org/officeDocument/2006/relationships/numbering" Target="numbering.xml"/><Relationship Id="rId16" Type="http://schemas.openxmlformats.org/officeDocument/2006/relationships/hyperlink" Target="https://github.com/dataobservatory-eu/arabbarometer" TargetMode="External"/><Relationship Id="rId29" Type="http://schemas.openxmlformats.org/officeDocument/2006/relationships/hyperlink" Target="https://cran.r-project.org/" TargetMode="External"/><Relationship Id="rId11" Type="http://schemas.openxmlformats.org/officeDocument/2006/relationships/hyperlink" Target="https://retroharmonize.dataobservatory.eu/" TargetMode="External"/><Relationship Id="rId24" Type="http://schemas.openxmlformats.org/officeDocument/2006/relationships/hyperlink" Target="https://github.com/antaldaniel/retroharmonize/" TargetMode="External"/><Relationship Id="rId32" Type="http://schemas.openxmlformats.org/officeDocument/2006/relationships/hyperlink" Target="https://cran.r-project.org/" TargetMode="External"/><Relationship Id="rId37" Type="http://schemas.openxmlformats.org/officeDocument/2006/relationships/hyperlink" Target="https://eurobarometer.dataobservatory.eu/" TargetMode="External"/><Relationship Id="rId40" Type="http://schemas.openxmlformats.org/officeDocument/2006/relationships/hyperlink" Target="about:blank" TargetMode="External"/><Relationship Id="rId45" Type="http://schemas.openxmlformats.org/officeDocument/2006/relationships/hyperlink" Target="https://retroharmonize.dataobservatory.eu/articles/eurobarometer.html" TargetMode="External"/><Relationship Id="rId53" Type="http://schemas.openxmlformats.org/officeDocument/2006/relationships/hyperlink" Target="https://github.com/antaldaniel" TargetMode="External"/><Relationship Id="rId58" Type="http://schemas.openxmlformats.org/officeDocument/2006/relationships/hyperlink" Target="https://github.com/szentrek" TargetMode="External"/><Relationship Id="rId66" Type="http://schemas.openxmlformats.org/officeDocument/2006/relationships/hyperlink" Target="https://eurobarometer.dataobservatory.eu/" TargetMode="External"/><Relationship Id="rId5" Type="http://schemas.openxmlformats.org/officeDocument/2006/relationships/webSettings" Target="webSettings.xml"/><Relationship Id="rId61" Type="http://schemas.openxmlformats.org/officeDocument/2006/relationships/hyperlink" Target="https://keybase.io/team/reprexcommunity" TargetMode="External"/><Relationship Id="rId19" Type="http://schemas.openxmlformats.org/officeDocument/2006/relationships/hyperlink" Target="https://retroharmonize.dataobservatory.eu/" TargetMode="External"/><Relationship Id="rId14" Type="http://schemas.openxmlformats.org/officeDocument/2006/relationships/hyperlink" Target="https://github.com/antaldaniel/retroharmonize/" TargetMode="External"/><Relationship Id="rId22" Type="http://schemas.openxmlformats.org/officeDocument/2006/relationships/hyperlink" Target="https://retroharmonize.dataobservatory.eu/articles/afrobarometer.html" TargetMode="External"/><Relationship Id="rId27" Type="http://schemas.openxmlformats.org/officeDocument/2006/relationships/hyperlink" Target="https://github.com/antaldaniel/retroharmonize/" TargetMode="External"/><Relationship Id="rId30" Type="http://schemas.openxmlformats.org/officeDocument/2006/relationships/hyperlink" Target="https://github.com/antaldaniel/retroharmonize/" TargetMode="External"/><Relationship Id="rId35" Type="http://schemas.openxmlformats.org/officeDocument/2006/relationships/hyperlink" Target="https://github.com/antaldaniel/retroharmonize/" TargetMode="External"/><Relationship Id="rId43" Type="http://schemas.openxmlformats.org/officeDocument/2006/relationships/hyperlink" Target="https://retroharmonize.dataobservatory.eu/articles/eurobarometer.html" TargetMode="External"/><Relationship Id="rId48" Type="http://schemas.openxmlformats.org/officeDocument/2006/relationships/hyperlink" Target="https://www.markdownguide.org/" TargetMode="External"/><Relationship Id="rId56" Type="http://schemas.openxmlformats.org/officeDocument/2006/relationships/hyperlink" Target="https://www.arabbarometer.org/experts/maryclare-rochephd/" TargetMode="External"/><Relationship Id="rId64" Type="http://schemas.openxmlformats.org/officeDocument/2006/relationships/hyperlink" Target="https://dataobservatory.eu/" TargetMode="External"/><Relationship Id="rId69"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hyperlink" Target="https://github.com/" TargetMode="External"/><Relationship Id="rId3" Type="http://schemas.openxmlformats.org/officeDocument/2006/relationships/styles" Target="styles.xml"/><Relationship Id="rId12" Type="http://schemas.openxmlformats.org/officeDocument/2006/relationships/hyperlink" Target="http://arabbarometer.dataobservatory.eu/static/arabbarometer.html" TargetMode="External"/><Relationship Id="rId17" Type="http://schemas.openxmlformats.org/officeDocument/2006/relationships/hyperlink" Target="https://drive.google.com/drive/folders/11ZBKae9buRqijbeMwrrwIyWmc5s1BCp_?usp=sharing" TargetMode="External"/><Relationship Id="rId25" Type="http://schemas.openxmlformats.org/officeDocument/2006/relationships/hyperlink" Target="https://retroharmonize.dataobservatory.eu/authors.html" TargetMode="External"/><Relationship Id="rId33" Type="http://schemas.openxmlformats.org/officeDocument/2006/relationships/hyperlink" Target="https://github.com/antaldaniel/retroharmonize/" TargetMode="External"/><Relationship Id="rId38" Type="http://schemas.openxmlformats.org/officeDocument/2006/relationships/hyperlink" Target="https://github.com/" TargetMode="External"/><Relationship Id="rId46" Type="http://schemas.openxmlformats.org/officeDocument/2006/relationships/hyperlink" Target="https://retroharmonize.dataobservatory.eu/articles/labelled_spss_survey.html" TargetMode="External"/><Relationship Id="rId59" Type="http://schemas.openxmlformats.org/officeDocument/2006/relationships/hyperlink" Target="https://retroharmonize.dataobservatory.eu/" TargetMode="External"/><Relationship Id="rId67" Type="http://schemas.openxmlformats.org/officeDocument/2006/relationships/hyperlink" Target="https://doi.org/doi:10.17713/ajs.v45i1.100" TargetMode="External"/><Relationship Id="rId20" Type="http://schemas.openxmlformats.org/officeDocument/2006/relationships/hyperlink" Target="https://cran.r-project.org/" TargetMode="External"/><Relationship Id="rId41" Type="http://schemas.openxmlformats.org/officeDocument/2006/relationships/hyperlink" Target="https://www.arabbarometer.org/survey-data/data-downloads/" TargetMode="External"/><Relationship Id="rId54" Type="http://schemas.openxmlformats.org/officeDocument/2006/relationships/hyperlink" Target="https://www.arabbarometer.org/experts/michael-robbins-phd/" TargetMode="External"/><Relationship Id="rId62" Type="http://schemas.openxmlformats.org/officeDocument/2006/relationships/hyperlink" Target="https://keybase.io/team/reprexcommunity" TargetMode="External"/><Relationship Id="rId1" Type="http://schemas.openxmlformats.org/officeDocument/2006/relationships/customXml" Target="../customXml/item1.xml"/><Relationship Id="rId6" Type="http://schemas.openxmlformats.org/officeDocument/2006/relationships/hyperlink" Target="http://arabbarometer.dataobservatory.eu/" TargetMode="External"/><Relationship Id="rId15" Type="http://schemas.openxmlformats.org/officeDocument/2006/relationships/hyperlink" Target="https://github.com/antaldaniel/retroharmonize/" TargetMode="External"/><Relationship Id="rId23" Type="http://schemas.openxmlformats.org/officeDocument/2006/relationships/hyperlink" Target="https://github.com/antaldaniel/retroharmonize/" TargetMode="External"/><Relationship Id="rId28" Type="http://schemas.openxmlformats.org/officeDocument/2006/relationships/hyperlink" Target="https://cran.r-project.org/" TargetMode="External"/><Relationship Id="rId36" Type="http://schemas.openxmlformats.org/officeDocument/2006/relationships/hyperlink" Target="https://retroharmonize.dataobservatory.eu/" TargetMode="External"/><Relationship Id="rId49" Type="http://schemas.openxmlformats.org/officeDocument/2006/relationships/hyperlink" Target="http://rmarkdown.rstudio.com" TargetMode="External"/><Relationship Id="rId57" Type="http://schemas.openxmlformats.org/officeDocument/2006/relationships/hyperlink" Target="https://github.com/MCRoche" TargetMode="External"/><Relationship Id="rId10" Type="http://schemas.microsoft.com/office/2016/09/relationships/commentsIds" Target="commentsIds.xml"/><Relationship Id="rId31" Type="http://schemas.openxmlformats.org/officeDocument/2006/relationships/hyperlink" Target="https://github.com/antaldaniel/retroharmonize/" TargetMode="External"/><Relationship Id="rId44" Type="http://schemas.openxmlformats.org/officeDocument/2006/relationships/hyperlink" Target="https://retroharmonize.dataobservatory.eu/articles/afrobarometer.html" TargetMode="External"/><Relationship Id="rId52" Type="http://schemas.openxmlformats.org/officeDocument/2006/relationships/hyperlink" Target="https://github.com/dataobservatory-eu/arabbarometer" TargetMode="External"/><Relationship Id="rId60" Type="http://schemas.openxmlformats.org/officeDocument/2006/relationships/hyperlink" Target="https://drive.google.com/drive/folders/11ZBKae9buRqijbeMwrrwIyWmc5s1BCp_?usp=sharing" TargetMode="External"/><Relationship Id="rId65" Type="http://schemas.openxmlformats.org/officeDocument/2006/relationships/hyperlink" Target="https://retroharmonize.dataobservatory.eu/"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github.com/antaldaniel/retroharmonize/" TargetMode="External"/><Relationship Id="rId18" Type="http://schemas.openxmlformats.org/officeDocument/2006/relationships/hyperlink" Target="https://bookdown.org/" TargetMode="External"/><Relationship Id="rId39" Type="http://schemas.openxmlformats.org/officeDocument/2006/relationships/hyperlink" Target="http://arabbarometer.dataobservatory.eu/static/arabbarometer.html" TargetMode="External"/><Relationship Id="rId34" Type="http://schemas.openxmlformats.org/officeDocument/2006/relationships/hyperlink" Target="https://github.com/antaldaniel/retroharmonize/" TargetMode="External"/><Relationship Id="rId50" Type="http://schemas.openxmlformats.org/officeDocument/2006/relationships/hyperlink" Target="https://rstudio.com/" TargetMode="External"/><Relationship Id="rId55" Type="http://schemas.openxmlformats.org/officeDocument/2006/relationships/hyperlink" Target="https://www.arabbarometer.org/experts/mohamed-abufalg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0TRykTZwKE33UIDAZMBnzZA8PA==">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28</Pages>
  <Words>8174</Words>
  <Characters>46592</Characters>
  <Application>Microsoft Office Word</Application>
  <DocSecurity>0</DocSecurity>
  <Lines>388</Lines>
  <Paragraphs>109</Paragraphs>
  <ScaleCrop>false</ScaleCrop>
  <Company/>
  <LinksUpToDate>false</LinksUpToDate>
  <CharactersWithSpaces>54657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Antal</cp:lastModifiedBy>
  <cp:revision>2</cp:revision>
  <dcterms:created xsi:type="dcterms:W3CDTF">2020-09-20T16:09:00Z</dcterms:created>
  <dcterms:modified xsi:type="dcterms:W3CDTF">2020-09-20T20:58:00Z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lassoption">
    <vt:lpwstr>openany, a4paper, oneside</vt:lpwstr>
  </property>
  <property fmtid="{D5CDD505-2E9C-101B-9397-08002B2CF9AE}" pid="5" name="date">
    <vt:lpwstr>2020-09-20</vt:lpwstr>
  </property>
  <property fmtid="{D5CDD505-2E9C-101B-9397-08002B2CF9AE}" pid="6" name="documentclass">
    <vt:lpwstr>scrbook</vt:lpwstr>
  </property>
  <property fmtid="{D5CDD505-2E9C-101B-9397-08002B2CF9AE}" pid="7" name="fontsize">
    <vt:lpwstr>fontsize=13pt</vt:lpwstr>
  </property>
  <property fmtid="{D5CDD505-2E9C-101B-9397-08002B2CF9AE}" pid="8" name="geometry">
    <vt:lpwstr>left=3cm, right=3cm, top=2.5cm, bottom=2.5cm</vt:lpwstr>
  </property>
  <property fmtid="{D5CDD505-2E9C-101B-9397-08002B2CF9AE}" pid="9" name="linestretch">
    <vt:lpwstr>1.1</vt:lpwstr>
  </property>
  <property fmtid="{D5CDD505-2E9C-101B-9397-08002B2CF9AE}" pid="10" name="link-citations">
    <vt:lpwstr>yes</vt:lpwstr>
  </property>
  <property fmtid="{D5CDD505-2E9C-101B-9397-08002B2CF9AE}" pid="11" name="linkcolor">
    <vt:lpwstr>blue</vt:lpwstr>
  </property>
  <property fmtid="{D5CDD505-2E9C-101B-9397-08002B2CF9AE}" pid="12" name="nocite">
    <vt:lpwstr>@templ_software_2016</vt:lpwstr>
  </property>
  <property fmtid="{D5CDD505-2E9C-101B-9397-08002B2CF9AE}" pid="13" name="output">
    <vt:lpwstr/>
  </property>
  <property fmtid="{D5CDD505-2E9C-101B-9397-08002B2CF9AE}" pid="14" name="papersize">
    <vt:lpwstr>a4</vt:lpwstr>
  </property>
  <property fmtid="{D5CDD505-2E9C-101B-9397-08002B2CF9AE}" pid="15" name="site">
    <vt:lpwstr>bookdown::bookdown_site</vt:lpwstr>
  </property>
  <property fmtid="{D5CDD505-2E9C-101B-9397-08002B2CF9AE}" pid="16" name="subtitle">
    <vt:lpwstr>Mohamed Abufalgha, Zuzana Gombiková, Daniel Antal, Michael Robbins, MaryClare Roche</vt:lpwstr>
  </property>
  <property fmtid="{D5CDD505-2E9C-101B-9397-08002B2CF9AE}" pid="17" name="urlcolor">
    <vt:lpwstr>blue</vt:lpwstr>
  </property>
</Properties>
</file>